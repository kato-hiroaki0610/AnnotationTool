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a4"/>
        <w:tblpPr w:leftFromText="142" w:rightFromText="142" w:vertAnchor="text" w:horzAnchor="margin" w:tblpY="8982"/>
        <w:tblW w:w="8522" w:type="dxa"/>
        <w:tblBorders>
          <w:bottom w:val="single" w:sz="8" w:space="0" w:color="auto"/>
        </w:tblBorders>
        <w:tblCellMar>
          <w:left w:w="99" w:type="dxa"/>
          <w:right w:w="99" w:type="dxa"/>
        </w:tblCellMar>
        <w:tblLook w:val="04A0" w:firstRow="1" w:lastRow="0" w:firstColumn="1" w:lastColumn="0" w:noHBand="0" w:noVBand="1"/>
      </w:tblPr>
      <w:tblGrid>
        <w:gridCol w:w="3539"/>
        <w:gridCol w:w="4983"/>
      </w:tblGrid>
      <w:tr w:rsidR="00E16A3A" w14:paraId="51336DAF" w14:textId="77777777" w:rsidTr="00452082">
        <w:trPr>
          <w:trHeight w:val="609"/>
        </w:trPr>
        <w:tc>
          <w:tcPr>
            <w:tcW w:w="3539" w:type="dxa"/>
          </w:tcPr>
          <w:p w14:paraId="76739114" w14:textId="46E8742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要件名</w:t>
            </w:r>
          </w:p>
        </w:tc>
        <w:tc>
          <w:tcPr>
            <w:tcW w:w="4983" w:type="dxa"/>
          </w:tcPr>
          <w:p w14:paraId="4A91A9FF"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proofErr w:type="spellStart"/>
            <w:r w:rsidRPr="002B6F03">
              <w:rPr>
                <w:rFonts w:ascii="ＭＳ Ｐゴシック" w:eastAsia="ＭＳ Ｐゴシック" w:hAnsi="ＭＳ Ｐゴシック" w:hint="eastAsia"/>
                <w:sz w:val="24"/>
                <w:szCs w:val="24"/>
              </w:rPr>
              <w:t>A</w:t>
            </w:r>
            <w:r w:rsidRPr="002B6F03">
              <w:rPr>
                <w:rFonts w:ascii="ＭＳ Ｐゴシック" w:eastAsia="ＭＳ Ｐゴシック" w:hAnsi="ＭＳ Ｐゴシック"/>
                <w:sz w:val="24"/>
                <w:szCs w:val="24"/>
              </w:rPr>
              <w:t>nnotationTool</w:t>
            </w:r>
            <w:proofErr w:type="spellEnd"/>
          </w:p>
        </w:tc>
      </w:tr>
      <w:tr w:rsidR="00E16A3A" w14:paraId="548341E5" w14:textId="77777777" w:rsidTr="00E16A3A">
        <w:tblPrEx>
          <w:tblCellMar>
            <w:left w:w="108" w:type="dxa"/>
            <w:right w:w="108" w:type="dxa"/>
          </w:tblCellMar>
        </w:tblPrEx>
        <w:trPr>
          <w:trHeight w:val="596"/>
        </w:trPr>
        <w:tc>
          <w:tcPr>
            <w:tcW w:w="3539" w:type="dxa"/>
          </w:tcPr>
          <w:p w14:paraId="3D03A871"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設計書名</w:t>
            </w:r>
          </w:p>
        </w:tc>
        <w:tc>
          <w:tcPr>
            <w:tcW w:w="4983" w:type="dxa"/>
          </w:tcPr>
          <w:p w14:paraId="5061D709"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機能仕様書</w:t>
            </w:r>
          </w:p>
        </w:tc>
      </w:tr>
      <w:tr w:rsidR="00E16A3A" w14:paraId="29409119" w14:textId="77777777" w:rsidTr="00E16A3A">
        <w:tblPrEx>
          <w:tblCellMar>
            <w:left w:w="108" w:type="dxa"/>
            <w:right w:w="108" w:type="dxa"/>
          </w:tblCellMar>
        </w:tblPrEx>
        <w:trPr>
          <w:trHeight w:val="609"/>
        </w:trPr>
        <w:tc>
          <w:tcPr>
            <w:tcW w:w="3539" w:type="dxa"/>
          </w:tcPr>
          <w:p w14:paraId="4A83CEEC"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作成者</w:t>
            </w:r>
          </w:p>
        </w:tc>
        <w:tc>
          <w:tcPr>
            <w:tcW w:w="4983" w:type="dxa"/>
          </w:tcPr>
          <w:p w14:paraId="3DA620A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加藤弘晃</w:t>
            </w:r>
          </w:p>
        </w:tc>
      </w:tr>
      <w:tr w:rsidR="00E16A3A" w14:paraId="22720FCE" w14:textId="77777777" w:rsidTr="00E16A3A">
        <w:tblPrEx>
          <w:tblCellMar>
            <w:left w:w="108" w:type="dxa"/>
            <w:right w:w="108" w:type="dxa"/>
          </w:tblCellMar>
        </w:tblPrEx>
        <w:trPr>
          <w:trHeight w:val="609"/>
        </w:trPr>
        <w:tc>
          <w:tcPr>
            <w:tcW w:w="3539" w:type="dxa"/>
          </w:tcPr>
          <w:p w14:paraId="2D0B366A"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作成日</w:t>
            </w:r>
          </w:p>
        </w:tc>
        <w:tc>
          <w:tcPr>
            <w:tcW w:w="4983" w:type="dxa"/>
          </w:tcPr>
          <w:p w14:paraId="22333B2E" w14:textId="55213E13"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2</w:t>
            </w:r>
            <w:r w:rsidRPr="002B6F03">
              <w:rPr>
                <w:rFonts w:ascii="ＭＳ Ｐゴシック" w:eastAsia="ＭＳ Ｐゴシック" w:hAnsi="ＭＳ Ｐゴシック"/>
                <w:sz w:val="24"/>
                <w:szCs w:val="24"/>
              </w:rPr>
              <w:t>021/05/20</w:t>
            </w:r>
          </w:p>
        </w:tc>
      </w:tr>
      <w:tr w:rsidR="00E16A3A" w14:paraId="3FDCE6DB" w14:textId="77777777" w:rsidTr="00E16A3A">
        <w:tblPrEx>
          <w:tblCellMar>
            <w:left w:w="108" w:type="dxa"/>
            <w:right w:w="108" w:type="dxa"/>
          </w:tblCellMar>
        </w:tblPrEx>
        <w:trPr>
          <w:trHeight w:val="596"/>
        </w:trPr>
        <w:tc>
          <w:tcPr>
            <w:tcW w:w="3539" w:type="dxa"/>
          </w:tcPr>
          <w:p w14:paraId="0CD51F3E" w14:textId="77777777"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更新履歴</w:t>
            </w:r>
          </w:p>
        </w:tc>
        <w:tc>
          <w:tcPr>
            <w:tcW w:w="4983" w:type="dxa"/>
          </w:tcPr>
          <w:p w14:paraId="671C32FC" w14:textId="4D8CF85E" w:rsidR="00E16A3A" w:rsidRPr="002B6F03" w:rsidRDefault="00E16A3A" w:rsidP="00E16A3A">
            <w:pPr>
              <w:widowControl/>
              <w:spacing w:line="480" w:lineRule="auto"/>
              <w:jc w:val="center"/>
              <w:rPr>
                <w:rFonts w:ascii="ＭＳ Ｐゴシック" w:eastAsia="ＭＳ Ｐゴシック" w:hAnsi="ＭＳ Ｐゴシック"/>
                <w:sz w:val="24"/>
                <w:szCs w:val="24"/>
              </w:rPr>
            </w:pPr>
            <w:r w:rsidRPr="002B6F03">
              <w:rPr>
                <w:rFonts w:ascii="ＭＳ Ｐゴシック" w:eastAsia="ＭＳ Ｐゴシック" w:hAnsi="ＭＳ Ｐゴシック" w:hint="eastAsia"/>
                <w:sz w:val="24"/>
                <w:szCs w:val="24"/>
              </w:rPr>
              <w:t>第1</w:t>
            </w:r>
            <w:r w:rsidRPr="002B6F03">
              <w:rPr>
                <w:rFonts w:ascii="ＭＳ Ｐゴシック" w:eastAsia="ＭＳ Ｐゴシック" w:hAnsi="ＭＳ Ｐゴシック"/>
                <w:sz w:val="24"/>
                <w:szCs w:val="24"/>
              </w:rPr>
              <w:t>.</w:t>
            </w:r>
            <w:ins w:id="0" w:author="kato hiroaki" w:date="2021-05-27T15:13:00Z">
              <w:r w:rsidR="00C6106E">
                <w:rPr>
                  <w:rFonts w:ascii="ＭＳ Ｐゴシック" w:eastAsia="ＭＳ Ｐゴシック" w:hAnsi="ＭＳ Ｐゴシック"/>
                  <w:sz w:val="24"/>
                  <w:szCs w:val="24"/>
                </w:rPr>
                <w:t>3</w:t>
              </w:r>
            </w:ins>
            <w:del w:id="1" w:author="kato hiroaki" w:date="2021-05-20T15:45:00Z">
              <w:r w:rsidRPr="002B6F03" w:rsidDel="009D4C83">
                <w:rPr>
                  <w:rFonts w:ascii="ＭＳ Ｐゴシック" w:eastAsia="ＭＳ Ｐゴシック" w:hAnsi="ＭＳ Ｐゴシック"/>
                  <w:sz w:val="24"/>
                  <w:szCs w:val="24"/>
                </w:rPr>
                <w:delText>0</w:delText>
              </w:r>
            </w:del>
            <w:r w:rsidRPr="002B6F03">
              <w:rPr>
                <w:rFonts w:ascii="ＭＳ Ｐゴシック" w:eastAsia="ＭＳ Ｐゴシック" w:hAnsi="ＭＳ Ｐゴシック" w:hint="eastAsia"/>
                <w:sz w:val="24"/>
                <w:szCs w:val="24"/>
              </w:rPr>
              <w:t>版</w:t>
            </w:r>
          </w:p>
        </w:tc>
      </w:tr>
    </w:tbl>
    <w:p w14:paraId="43B44937" w14:textId="2295F605" w:rsidR="00297824" w:rsidRDefault="007E72FD" w:rsidP="00297824">
      <w:pPr>
        <w:widowControl/>
        <w:jc w:val="center"/>
        <w:rPr>
          <w:rFonts w:ascii="ＭＳ Ｐゴシック" w:eastAsia="ＭＳ Ｐゴシック" w:hAnsi="ＭＳ Ｐゴシック"/>
          <w:sz w:val="48"/>
          <w:szCs w:val="48"/>
        </w:rPr>
      </w:pPr>
      <w:r>
        <w:rPr>
          <w:rFonts w:ascii="ＭＳ Ｐゴシック" w:eastAsia="ＭＳ Ｐゴシック" w:hAnsi="ＭＳ Ｐゴシック" w:hint="eastAsia"/>
          <w:noProof/>
          <w:sz w:val="72"/>
          <w:szCs w:val="72"/>
        </w:rPr>
        <mc:AlternateContent>
          <mc:Choice Requires="wps">
            <w:drawing>
              <wp:anchor distT="0" distB="0" distL="114300" distR="114300" simplePos="0" relativeHeight="251652096" behindDoc="0" locked="0" layoutInCell="1" allowOverlap="1" wp14:anchorId="12BA25BF" wp14:editId="3D92C7F6">
                <wp:simplePos x="0" y="0"/>
                <wp:positionH relativeFrom="column">
                  <wp:posOffset>1453515</wp:posOffset>
                </wp:positionH>
                <wp:positionV relativeFrom="paragraph">
                  <wp:posOffset>1244600</wp:posOffset>
                </wp:positionV>
                <wp:extent cx="2667000" cy="742950"/>
                <wp:effectExtent l="38100" t="38100" r="114300" b="114300"/>
                <wp:wrapNone/>
                <wp:docPr id="3" name="正方形/長方形 3"/>
                <wp:cNvGraphicFramePr/>
                <a:graphic xmlns:a="http://schemas.openxmlformats.org/drawingml/2006/main">
                  <a:graphicData uri="http://schemas.microsoft.com/office/word/2010/wordprocessingShape">
                    <wps:wsp>
                      <wps:cNvSpPr/>
                      <wps:spPr>
                        <a:xfrm>
                          <a:off x="0" y="0"/>
                          <a:ext cx="2667000" cy="742950"/>
                        </a:xfrm>
                        <a:prstGeom prst="rect">
                          <a:avLst/>
                        </a:prstGeom>
                        <a:noFill/>
                        <a:ln>
                          <a:solidFill>
                            <a:schemeClr val="tx1"/>
                          </a:solidFill>
                        </a:ln>
                        <a:effectLst>
                          <a:outerShdw blurRad="50800" dist="38100" dir="2700000" algn="tl" rotWithShape="0">
                            <a:prstClr val="black">
                              <a:alpha val="40000"/>
                            </a:prstClr>
                          </a:outerShdw>
                        </a:effectLst>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3B71323" id="正方形/長方形 3" o:spid="_x0000_s1026" style="position:absolute;left:0;text-align:left;margin-left:114.45pt;margin-top:98pt;width:210pt;height:5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" filled="f" strokecolor="black [3213]" strokeweight="1pt">
                <v:shadow on="t" color="black" opacity="26214f" origin="-.5,-.5" offset=".74836mm,.74836mm"/>
              </v:rect>
            </w:pict>
          </mc:Fallback>
        </mc:AlternateContent>
      </w:r>
      <w:proofErr w:type="spellStart"/>
      <w:r w:rsidRPr="007E72FD">
        <w:rPr>
          <w:rFonts w:ascii="ＭＳ Ｐゴシック" w:eastAsia="ＭＳ Ｐゴシック" w:hAnsi="ＭＳ Ｐゴシック" w:hint="eastAsia"/>
          <w:sz w:val="72"/>
          <w:szCs w:val="72"/>
        </w:rPr>
        <w:t>AnnotationToo</w:t>
      </w:r>
      <w:r w:rsidRPr="007E72FD">
        <w:rPr>
          <w:rFonts w:ascii="ＭＳ Ｐゴシック" w:eastAsia="ＭＳ Ｐゴシック" w:hAnsi="ＭＳ Ｐゴシック"/>
          <w:sz w:val="72"/>
          <w:szCs w:val="72"/>
        </w:rPr>
        <w:t>l</w:t>
      </w:r>
      <w:proofErr w:type="spellEnd"/>
      <w:r w:rsidRPr="007E72FD">
        <w:rPr>
          <w:rFonts w:ascii="ＭＳ Ｐゴシック" w:eastAsia="ＭＳ Ｐゴシック" w:hAnsi="ＭＳ Ｐゴシック"/>
          <w:sz w:val="72"/>
          <w:szCs w:val="72"/>
        </w:rPr>
        <w:br/>
      </w:r>
      <w:r w:rsidRPr="007E72FD">
        <w:rPr>
          <w:rFonts w:ascii="ＭＳ Ｐゴシック" w:eastAsia="ＭＳ Ｐゴシック" w:hAnsi="ＭＳ Ｐゴシック"/>
          <w:sz w:val="72"/>
          <w:szCs w:val="72"/>
        </w:rPr>
        <w:br/>
      </w:r>
      <w:r w:rsidRPr="000A1907">
        <w:rPr>
          <w:rFonts w:ascii="ＭＳ Ｐゴシック" w:eastAsia="ＭＳ Ｐゴシック" w:hAnsi="ＭＳ Ｐゴシック" w:hint="eastAsia"/>
          <w:sz w:val="48"/>
          <w:szCs w:val="48"/>
        </w:rPr>
        <w:t>機能仕様書</w:t>
      </w:r>
      <w:r w:rsidR="00297824">
        <w:rPr>
          <w:rFonts w:ascii="ＭＳ Ｐゴシック" w:eastAsia="ＭＳ Ｐゴシック" w:hAnsi="ＭＳ Ｐゴシック"/>
          <w:sz w:val="48"/>
          <w:szCs w:val="48"/>
        </w:rPr>
        <w:br/>
      </w:r>
    </w:p>
    <w:p w14:paraId="2CD2806F" w14:textId="5B8AA0D1" w:rsidR="00297824" w:rsidRPr="00297824" w:rsidRDefault="00297824" w:rsidP="00297824">
      <w:pPr>
        <w:widowControl/>
        <w:jc w:val="left"/>
        <w:rPr>
          <w:rFonts w:ascii="ＭＳ Ｐゴシック" w:eastAsia="ＭＳ Ｐゴシック" w:hAnsi="ＭＳ Ｐゴシック"/>
          <w:sz w:val="48"/>
          <w:szCs w:val="48"/>
        </w:rPr>
      </w:pPr>
      <w:del w:id="2" w:author="kato hiroaki" w:date="2021-05-20T14:25:00Z">
        <w:r w:rsidDel="00C6023A">
          <w:rPr>
            <w:rFonts w:ascii="ＭＳ Ｐゴシック" w:eastAsia="ＭＳ Ｐゴシック" w:hAnsi="ＭＳ Ｐゴシック"/>
            <w:sz w:val="48"/>
            <w:szCs w:val="48"/>
          </w:rPr>
          <w:br w:type="page"/>
        </w:r>
      </w:del>
    </w:p>
    <w:p w14:paraId="1CC47CA8" w14:textId="492A9D4C" w:rsidR="00B45F65" w:rsidRPr="007E72FD" w:rsidDel="00C6023A" w:rsidRDefault="00B45F65" w:rsidP="007E72FD">
      <w:pPr>
        <w:widowControl/>
        <w:jc w:val="center"/>
        <w:rPr>
          <w:del w:id="3" w:author="kato hiroaki" w:date="2021-05-20T14:25:00Z"/>
          <w:rFonts w:ascii="ＭＳ Ｐゴシック" w:eastAsia="ＭＳ Ｐゴシック" w:hAnsi="ＭＳ Ｐゴシック"/>
          <w:sz w:val="28"/>
          <w:szCs w:val="28"/>
        </w:rPr>
      </w:pPr>
    </w:p>
    <w:p w14:paraId="6CEDB6CB" w14:textId="69DAD361" w:rsidR="00E16A3A" w:rsidRPr="000A1907" w:rsidDel="00C6023A" w:rsidRDefault="00E16A3A">
      <w:pPr>
        <w:widowControl/>
        <w:rPr>
          <w:moveFrom w:id="4" w:author="kato hiroaki" w:date="2021-05-20T14:25:00Z"/>
          <w:rFonts w:ascii="ＭＳ Ｐゴシック" w:eastAsia="ＭＳ Ｐゴシック" w:hAnsi="ＭＳ Ｐゴシック"/>
          <w:sz w:val="24"/>
          <w:szCs w:val="24"/>
        </w:rPr>
        <w:pPrChange w:id="5" w:author="kato hiroaki" w:date="2021-05-20T14:25:00Z">
          <w:pPr>
            <w:widowControl/>
            <w:jc w:val="left"/>
          </w:pPr>
        </w:pPrChange>
      </w:pPr>
      <w:moveFromRangeStart w:id="6" w:author="kato hiroaki" w:date="2021-05-20T14:25:00Z" w:name="move72413156"/>
      <w:moveFrom w:id="7" w:author="kato hiroaki" w:date="2021-05-20T14:25:00Z">
        <w:r w:rsidRPr="000A1907" w:rsidDel="00C6023A">
          <w:rPr>
            <w:rFonts w:ascii="ＭＳ Ｐゴシック" w:eastAsia="ＭＳ Ｐゴシック" w:hAnsi="ＭＳ Ｐゴシック" w:hint="eastAsia"/>
            <w:sz w:val="24"/>
            <w:szCs w:val="24"/>
          </w:rPr>
          <w:t>更新履歴</w:t>
        </w:r>
      </w:moveFrom>
    </w:p>
    <w:moveFromRangeEnd w:id="6"/>
    <w:p w14:paraId="50C84B4A" w14:textId="04E5AC27" w:rsidR="002B6F03" w:rsidRDefault="002B6F03">
      <w:pPr>
        <w:widowControl/>
        <w:rPr>
          <w:rFonts w:ascii="ＭＳ Ｐゴシック" w:eastAsia="ＭＳ Ｐゴシック" w:hAnsi="ＭＳ Ｐゴシック"/>
          <w:sz w:val="28"/>
          <w:szCs w:val="28"/>
        </w:rPr>
        <w:pPrChange w:id="8" w:author="kato hiroaki" w:date="2021-05-20T14:25:00Z">
          <w:pPr>
            <w:widowControl/>
            <w:jc w:val="center"/>
          </w:pPr>
        </w:pPrChange>
      </w:pPr>
    </w:p>
    <w:tbl>
      <w:tblPr>
        <w:tblStyle w:val="a4"/>
        <w:tblpPr w:leftFromText="142" w:rightFromText="142" w:vertAnchor="page" w:horzAnchor="margin" w:tblpXSpec="center" w:tblpY="3076"/>
        <w:tblW w:w="9406" w:type="dxa"/>
        <w:tblLook w:val="04A0" w:firstRow="1" w:lastRow="0" w:firstColumn="1" w:lastColumn="0" w:noHBand="0" w:noVBand="1"/>
      </w:tblPr>
      <w:tblGrid>
        <w:gridCol w:w="1878"/>
        <w:gridCol w:w="2198"/>
        <w:gridCol w:w="3925"/>
        <w:gridCol w:w="1405"/>
        <w:tblGridChange w:id="9">
          <w:tblGrid>
            <w:gridCol w:w="1878"/>
            <w:gridCol w:w="2198"/>
            <w:gridCol w:w="3925"/>
            <w:gridCol w:w="1405"/>
          </w:tblGrid>
        </w:tblGridChange>
      </w:tblGrid>
      <w:tr w:rsidR="00B347F3" w14:paraId="1B86A5D8" w14:textId="77777777" w:rsidTr="00B347F3">
        <w:trPr>
          <w:trHeight w:val="254"/>
        </w:trPr>
        <w:tc>
          <w:tcPr>
            <w:tcW w:w="1878" w:type="dxa"/>
          </w:tcPr>
          <w:p w14:paraId="70D1E29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sz w:val="24"/>
                <w:szCs w:val="24"/>
              </w:rPr>
              <w:lastRenderedPageBreak/>
              <w:br w:type="page"/>
            </w:r>
            <w:r w:rsidRPr="000A1907">
              <w:rPr>
                <w:rFonts w:ascii="ＭＳ Ｐゴシック" w:eastAsia="ＭＳ Ｐゴシック" w:hAnsi="ＭＳ Ｐゴシック" w:hint="eastAsia"/>
                <w:sz w:val="24"/>
                <w:szCs w:val="24"/>
              </w:rPr>
              <w:t>バージョン</w:t>
            </w:r>
          </w:p>
        </w:tc>
        <w:tc>
          <w:tcPr>
            <w:tcW w:w="2198" w:type="dxa"/>
          </w:tcPr>
          <w:p w14:paraId="3EEDD135"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作成・更新日</w:t>
            </w:r>
          </w:p>
        </w:tc>
        <w:tc>
          <w:tcPr>
            <w:tcW w:w="3925" w:type="dxa"/>
          </w:tcPr>
          <w:p w14:paraId="447FB3E6"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改版理由</w:t>
            </w:r>
          </w:p>
        </w:tc>
        <w:tc>
          <w:tcPr>
            <w:tcW w:w="1405" w:type="dxa"/>
          </w:tcPr>
          <w:p w14:paraId="722549A1" w14:textId="77777777" w:rsidR="00B347F3" w:rsidRPr="000A1907" w:rsidRDefault="00B347F3" w:rsidP="00B347F3">
            <w:pPr>
              <w:widowControl/>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担当</w:t>
            </w:r>
          </w:p>
        </w:tc>
      </w:tr>
      <w:tr w:rsidR="00B347F3" w14:paraId="616CB30C" w14:textId="77777777" w:rsidTr="000A1907">
        <w:trPr>
          <w:trHeight w:val="322"/>
        </w:trPr>
        <w:tc>
          <w:tcPr>
            <w:tcW w:w="1878" w:type="dxa"/>
          </w:tcPr>
          <w:p w14:paraId="179508CB" w14:textId="77777777" w:rsidR="00B347F3" w:rsidRPr="000A1907" w:rsidRDefault="00B347F3" w:rsidP="00B44261">
            <w:pPr>
              <w:widowControl/>
              <w:jc w:val="righ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1</w:t>
            </w:r>
            <w:r w:rsidRPr="000A1907">
              <w:rPr>
                <w:rFonts w:ascii="ＭＳ Ｐゴシック" w:eastAsia="ＭＳ Ｐゴシック" w:hAnsi="ＭＳ Ｐゴシック"/>
                <w:sz w:val="24"/>
                <w:szCs w:val="24"/>
              </w:rPr>
              <w:t>.0</w:t>
            </w:r>
          </w:p>
        </w:tc>
        <w:tc>
          <w:tcPr>
            <w:tcW w:w="2198" w:type="dxa"/>
          </w:tcPr>
          <w:p w14:paraId="4B7F0580" w14:textId="465D96F7" w:rsidR="00B347F3" w:rsidRPr="000A1907" w:rsidRDefault="009D4C83" w:rsidP="00B347F3">
            <w:pPr>
              <w:widowControl/>
              <w:jc w:val="left"/>
              <w:rPr>
                <w:rFonts w:ascii="ＭＳ Ｐゴシック" w:eastAsia="ＭＳ Ｐゴシック" w:hAnsi="ＭＳ Ｐゴシック"/>
                <w:sz w:val="24"/>
                <w:szCs w:val="24"/>
              </w:rPr>
            </w:pPr>
            <w:ins w:id="10" w:author="kato hiroaki" w:date="2021-05-20T15:44: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6302CA5A" w14:textId="1362433A" w:rsidR="00B347F3" w:rsidRPr="000A1907" w:rsidRDefault="009D4C83" w:rsidP="00B347F3">
            <w:pPr>
              <w:widowControl/>
              <w:jc w:val="left"/>
              <w:rPr>
                <w:rFonts w:ascii="ＭＳ Ｐゴシック" w:eastAsia="ＭＳ Ｐゴシック" w:hAnsi="ＭＳ Ｐゴシック"/>
                <w:sz w:val="24"/>
                <w:szCs w:val="24"/>
              </w:rPr>
            </w:pPr>
            <w:ins w:id="11" w:author="kato hiroaki" w:date="2021-05-20T15:45:00Z">
              <w:r>
                <w:rPr>
                  <w:rFonts w:ascii="ＭＳ Ｐゴシック" w:eastAsia="ＭＳ Ｐゴシック" w:hAnsi="ＭＳ Ｐゴシック" w:hint="eastAsia"/>
                  <w:sz w:val="24"/>
                  <w:szCs w:val="24"/>
                </w:rPr>
                <w:t>第1版作成</w:t>
              </w:r>
            </w:ins>
          </w:p>
        </w:tc>
        <w:tc>
          <w:tcPr>
            <w:tcW w:w="1405" w:type="dxa"/>
          </w:tcPr>
          <w:p w14:paraId="7D19CA24" w14:textId="33FBEF94" w:rsidR="00B347F3" w:rsidRPr="000A1907" w:rsidRDefault="000656CA" w:rsidP="00B347F3">
            <w:pPr>
              <w:widowControl/>
              <w:jc w:val="left"/>
              <w:rPr>
                <w:rFonts w:ascii="ＭＳ Ｐゴシック" w:eastAsia="ＭＳ Ｐゴシック" w:hAnsi="ＭＳ Ｐゴシック"/>
                <w:sz w:val="24"/>
                <w:szCs w:val="24"/>
              </w:rPr>
            </w:pPr>
            <w:r>
              <w:rPr>
                <w:rFonts w:ascii="ＭＳ Ｐゴシック" w:eastAsia="ＭＳ Ｐゴシック" w:hAnsi="ＭＳ Ｐゴシック" w:hint="eastAsia"/>
                <w:sz w:val="24"/>
                <w:szCs w:val="24"/>
              </w:rPr>
              <w:t>加藤弘晃</w:t>
            </w:r>
          </w:p>
        </w:tc>
      </w:tr>
      <w:tr w:rsidR="009620E6" w14:paraId="57227929" w14:textId="77777777" w:rsidTr="00B347F3">
        <w:trPr>
          <w:trHeight w:val="346"/>
        </w:trPr>
        <w:tc>
          <w:tcPr>
            <w:tcW w:w="1878" w:type="dxa"/>
          </w:tcPr>
          <w:p w14:paraId="221DC9D3" w14:textId="5D41D3C9" w:rsidR="009620E6" w:rsidRPr="000A1907" w:rsidRDefault="009620E6">
            <w:pPr>
              <w:widowControl/>
              <w:jc w:val="right"/>
              <w:rPr>
                <w:rFonts w:ascii="ＭＳ Ｐゴシック" w:eastAsia="ＭＳ Ｐゴシック" w:hAnsi="ＭＳ Ｐゴシック"/>
                <w:sz w:val="24"/>
                <w:szCs w:val="24"/>
              </w:rPr>
              <w:pPrChange w:id="12" w:author="kato hiroaki" w:date="2021-05-20T15:44:00Z">
                <w:pPr>
                  <w:framePr w:hSpace="142" w:wrap="around" w:vAnchor="page" w:hAnchor="margin" w:xAlign="center" w:y="3076"/>
                  <w:widowControl/>
                  <w:jc w:val="left"/>
                </w:pPr>
              </w:pPrChange>
            </w:pPr>
            <w:ins w:id="13" w:author="kato hiroaki" w:date="2021-05-20T15:44:00Z">
              <w:r>
                <w:rPr>
                  <w:rFonts w:ascii="ＭＳ Ｐゴシック" w:eastAsia="ＭＳ Ｐゴシック" w:hAnsi="ＭＳ Ｐゴシック" w:hint="eastAsia"/>
                  <w:sz w:val="24"/>
                  <w:szCs w:val="24"/>
                </w:rPr>
                <w:t>1</w:t>
              </w:r>
              <w:r>
                <w:rPr>
                  <w:rFonts w:ascii="ＭＳ Ｐゴシック" w:eastAsia="ＭＳ Ｐゴシック" w:hAnsi="ＭＳ Ｐゴシック"/>
                  <w:sz w:val="24"/>
                  <w:szCs w:val="24"/>
                </w:rPr>
                <w:t>.1</w:t>
              </w:r>
            </w:ins>
          </w:p>
        </w:tc>
        <w:tc>
          <w:tcPr>
            <w:tcW w:w="2198" w:type="dxa"/>
          </w:tcPr>
          <w:p w14:paraId="6BD45DCB" w14:textId="650A0201" w:rsidR="009620E6" w:rsidRPr="000A1907" w:rsidRDefault="009620E6" w:rsidP="009620E6">
            <w:pPr>
              <w:widowControl/>
              <w:jc w:val="left"/>
              <w:rPr>
                <w:rFonts w:ascii="ＭＳ Ｐゴシック" w:eastAsia="ＭＳ Ｐゴシック" w:hAnsi="ＭＳ Ｐゴシック"/>
                <w:sz w:val="24"/>
                <w:szCs w:val="24"/>
              </w:rPr>
            </w:pPr>
            <w:ins w:id="14" w:author="kato hiroaki" w:date="2021-05-20T15:45:00Z">
              <w:r>
                <w:rPr>
                  <w:rFonts w:ascii="ＭＳ Ｐゴシック" w:eastAsia="ＭＳ Ｐゴシック" w:hAnsi="ＭＳ Ｐゴシック" w:hint="eastAsia"/>
                  <w:sz w:val="24"/>
                  <w:szCs w:val="24"/>
                </w:rPr>
                <w:t>2</w:t>
              </w:r>
              <w:r>
                <w:rPr>
                  <w:rFonts w:ascii="ＭＳ Ｐゴシック" w:eastAsia="ＭＳ Ｐゴシック" w:hAnsi="ＭＳ Ｐゴシック"/>
                  <w:sz w:val="24"/>
                  <w:szCs w:val="24"/>
                </w:rPr>
                <w:t>021/05/20</w:t>
              </w:r>
            </w:ins>
          </w:p>
        </w:tc>
        <w:tc>
          <w:tcPr>
            <w:tcW w:w="3925" w:type="dxa"/>
          </w:tcPr>
          <w:p w14:paraId="4D1F3326" w14:textId="37E1681A" w:rsidR="009620E6" w:rsidRPr="000A1907" w:rsidRDefault="00B44261" w:rsidP="009620E6">
            <w:pPr>
              <w:widowControl/>
              <w:jc w:val="left"/>
              <w:rPr>
                <w:rFonts w:ascii="ＭＳ Ｐゴシック" w:eastAsia="ＭＳ Ｐゴシック" w:hAnsi="ＭＳ Ｐゴシック"/>
                <w:sz w:val="24"/>
                <w:szCs w:val="24"/>
              </w:rPr>
            </w:pPr>
            <w:ins w:id="15" w:author="kato hiroaki" w:date="2021-05-21T09:11: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.0</w:t>
              </w:r>
            </w:ins>
            <w:ins w:id="16" w:author="kato hiroaki" w:date="2021-05-20T15:45:00Z">
              <w:r w:rsidR="009620E6">
                <w:rPr>
                  <w:rFonts w:ascii="ＭＳ Ｐゴシック" w:eastAsia="ＭＳ Ｐゴシック" w:hAnsi="ＭＳ Ｐゴシック" w:hint="eastAsia"/>
                  <w:sz w:val="24"/>
                  <w:szCs w:val="24"/>
                </w:rPr>
                <w:t>レビュー指摘対応</w:t>
              </w:r>
            </w:ins>
          </w:p>
        </w:tc>
        <w:tc>
          <w:tcPr>
            <w:tcW w:w="1405" w:type="dxa"/>
          </w:tcPr>
          <w:p w14:paraId="40FA2321" w14:textId="3599C82C" w:rsidR="009620E6" w:rsidRPr="000A1907" w:rsidRDefault="009620E6" w:rsidP="009620E6">
            <w:pPr>
              <w:widowControl/>
              <w:jc w:val="left"/>
              <w:rPr>
                <w:rFonts w:ascii="ＭＳ Ｐゴシック" w:eastAsia="ＭＳ Ｐゴシック" w:hAnsi="ＭＳ Ｐゴシック"/>
                <w:sz w:val="24"/>
                <w:szCs w:val="24"/>
              </w:rPr>
            </w:pPr>
            <w:ins w:id="17" w:author="kato hiroaki" w:date="2021-05-20T15:45:00Z">
              <w:r>
                <w:rPr>
                  <w:rFonts w:ascii="ＭＳ Ｐゴシック" w:eastAsia="ＭＳ Ｐゴシック" w:hAnsi="ＭＳ Ｐゴシック" w:hint="eastAsia"/>
                  <w:sz w:val="24"/>
                  <w:szCs w:val="24"/>
                </w:rPr>
                <w:t>加藤弘晃</w:t>
              </w:r>
            </w:ins>
          </w:p>
        </w:tc>
      </w:tr>
      <w:tr w:rsidR="00B44261" w14:paraId="24F30C57" w14:textId="77777777" w:rsidTr="009D4C83">
        <w:tblPrEx>
          <w:tblW w:w="9406" w:type="dxa"/>
          <w:tblPrExChange w:id="18" w:author="kato hiroaki" w:date="2021-05-20T15:44:00Z">
            <w:tblPrEx>
              <w:tblW w:w="9406" w:type="dxa"/>
            </w:tblPrEx>
          </w:tblPrExChange>
        </w:tblPrEx>
        <w:trPr>
          <w:trHeight w:val="448"/>
          <w:trPrChange w:id="19" w:author="kato hiroaki" w:date="2021-05-20T15:44:00Z">
            <w:trPr>
              <w:trHeight w:val="670"/>
            </w:trPr>
          </w:trPrChange>
        </w:trPr>
        <w:tc>
          <w:tcPr>
            <w:tcW w:w="1878" w:type="dxa"/>
            <w:tcPrChange w:id="20" w:author="kato hiroaki" w:date="2021-05-20T15:44:00Z">
              <w:tcPr>
                <w:tcW w:w="1878" w:type="dxa"/>
              </w:tcPr>
            </w:tcPrChange>
          </w:tcPr>
          <w:p w14:paraId="608F015E" w14:textId="4CFDAD4F" w:rsidR="00B44261" w:rsidRPr="00B44261" w:rsidRDefault="00B44261">
            <w:pPr>
              <w:widowControl/>
              <w:jc w:val="right"/>
              <w:rPr>
                <w:rFonts w:ascii="ＭＳ Ｐゴシック" w:eastAsia="ＭＳ Ｐゴシック" w:hAnsi="ＭＳ Ｐゴシック"/>
                <w:sz w:val="24"/>
                <w:szCs w:val="24"/>
                <w:rPrChange w:id="21" w:author="kato hiroaki" w:date="2021-05-21T09:12:00Z">
                  <w:rPr>
                    <w:rFonts w:ascii="ＭＳ Ｐゴシック" w:eastAsia="ＭＳ Ｐゴシック" w:hAnsi="ＭＳ Ｐゴシック"/>
                    <w:sz w:val="28"/>
                    <w:szCs w:val="28"/>
                  </w:rPr>
                </w:rPrChange>
              </w:rPr>
              <w:pPrChange w:id="22" w:author="kato hiroaki" w:date="2021-05-20T15:44:00Z">
                <w:pPr>
                  <w:framePr w:hSpace="142" w:wrap="around" w:vAnchor="page" w:hAnchor="margin" w:xAlign="center" w:y="3076"/>
                  <w:widowControl/>
                  <w:jc w:val="left"/>
                </w:pPr>
              </w:pPrChange>
            </w:pPr>
            <w:ins w:id="23" w:author="kato hiroaki" w:date="2021-05-21T09:11:00Z">
              <w:r w:rsidRPr="00B44261">
                <w:rPr>
                  <w:rFonts w:ascii="ＭＳ Ｐゴシック" w:eastAsia="ＭＳ Ｐゴシック" w:hAnsi="ＭＳ Ｐゴシック"/>
                  <w:sz w:val="24"/>
                  <w:szCs w:val="24"/>
                  <w:rPrChange w:id="24" w:author="kato hiroaki" w:date="2021-05-21T09:12:00Z">
                    <w:rPr>
                      <w:rFonts w:ascii="ＭＳ Ｐゴシック" w:eastAsia="ＭＳ Ｐゴシック" w:hAnsi="ＭＳ Ｐゴシック"/>
                      <w:sz w:val="28"/>
                      <w:szCs w:val="28"/>
                    </w:rPr>
                  </w:rPrChange>
                </w:rPr>
                <w:t>1.2</w:t>
              </w:r>
            </w:ins>
          </w:p>
        </w:tc>
        <w:tc>
          <w:tcPr>
            <w:tcW w:w="2198" w:type="dxa"/>
            <w:tcPrChange w:id="25" w:author="kato hiroaki" w:date="2021-05-20T15:44:00Z">
              <w:tcPr>
                <w:tcW w:w="2198" w:type="dxa"/>
              </w:tcPr>
            </w:tcPrChange>
          </w:tcPr>
          <w:p w14:paraId="69346D6E" w14:textId="4DC3E59F" w:rsidR="00B44261" w:rsidRPr="00B44261" w:rsidRDefault="00B44261" w:rsidP="00B44261">
            <w:pPr>
              <w:widowControl/>
              <w:jc w:val="left"/>
              <w:rPr>
                <w:rFonts w:ascii="ＭＳ Ｐゴシック" w:eastAsia="ＭＳ Ｐゴシック" w:hAnsi="ＭＳ Ｐゴシック"/>
                <w:sz w:val="24"/>
                <w:szCs w:val="24"/>
                <w:rPrChange w:id="26" w:author="kato hiroaki" w:date="2021-05-21T09:12:00Z">
                  <w:rPr>
                    <w:rFonts w:ascii="ＭＳ Ｐゴシック" w:eastAsia="ＭＳ Ｐゴシック" w:hAnsi="ＭＳ Ｐゴシック"/>
                    <w:sz w:val="28"/>
                    <w:szCs w:val="28"/>
                  </w:rPr>
                </w:rPrChange>
              </w:rPr>
            </w:pPr>
            <w:ins w:id="27" w:author="kato hiroaki" w:date="2021-05-21T09:11:00Z">
              <w:r w:rsidRPr="00B44261">
                <w:rPr>
                  <w:rFonts w:ascii="ＭＳ Ｐゴシック" w:eastAsia="ＭＳ Ｐゴシック" w:hAnsi="ＭＳ Ｐゴシック"/>
                  <w:sz w:val="24"/>
                  <w:szCs w:val="24"/>
                  <w:rPrChange w:id="28" w:author="kato hiroaki" w:date="2021-05-21T09:12:00Z">
                    <w:rPr>
                      <w:rFonts w:ascii="ＭＳ Ｐゴシック" w:eastAsia="ＭＳ Ｐゴシック" w:hAnsi="ＭＳ Ｐゴシック"/>
                      <w:sz w:val="28"/>
                      <w:szCs w:val="28"/>
                    </w:rPr>
                  </w:rPrChange>
                </w:rPr>
                <w:t>2021/05/21</w:t>
              </w:r>
            </w:ins>
          </w:p>
        </w:tc>
        <w:tc>
          <w:tcPr>
            <w:tcW w:w="3925" w:type="dxa"/>
            <w:tcPrChange w:id="29" w:author="kato hiroaki" w:date="2021-05-20T15:44:00Z">
              <w:tcPr>
                <w:tcW w:w="3925" w:type="dxa"/>
              </w:tcPr>
            </w:tcPrChange>
          </w:tcPr>
          <w:p w14:paraId="1B56FF96" w14:textId="505FDD50" w:rsidR="00B44261" w:rsidRDefault="00B44261" w:rsidP="00B44261">
            <w:pPr>
              <w:widowControl/>
              <w:jc w:val="left"/>
              <w:rPr>
                <w:rFonts w:ascii="ＭＳ Ｐゴシック" w:eastAsia="ＭＳ Ｐゴシック" w:hAnsi="ＭＳ Ｐゴシック"/>
                <w:sz w:val="28"/>
                <w:szCs w:val="28"/>
              </w:rPr>
            </w:pPr>
            <w:ins w:id="30" w:author="kato hiroaki" w:date="2021-05-21T09:12:00Z">
              <w:r>
                <w:rPr>
                  <w:rFonts w:ascii="ＭＳ Ｐゴシック" w:eastAsia="ＭＳ Ｐゴシック" w:hAnsi="ＭＳ Ｐゴシック" w:hint="eastAsia"/>
                  <w:sz w:val="24"/>
                  <w:szCs w:val="24"/>
                </w:rPr>
                <w:t>バージョン1</w:t>
              </w:r>
              <w:r>
                <w:rPr>
                  <w:rFonts w:ascii="ＭＳ Ｐゴシック" w:eastAsia="ＭＳ Ｐゴシック" w:hAnsi="ＭＳ Ｐゴシック"/>
                  <w:sz w:val="24"/>
                  <w:szCs w:val="24"/>
                </w:rPr>
                <w:t>.1</w:t>
              </w:r>
              <w:r>
                <w:rPr>
                  <w:rFonts w:ascii="ＭＳ Ｐゴシック" w:eastAsia="ＭＳ Ｐゴシック" w:hAnsi="ＭＳ Ｐゴシック" w:hint="eastAsia"/>
                  <w:sz w:val="24"/>
                  <w:szCs w:val="24"/>
                </w:rPr>
                <w:t>レビュー指摘対応</w:t>
              </w:r>
            </w:ins>
          </w:p>
        </w:tc>
        <w:tc>
          <w:tcPr>
            <w:tcW w:w="1405" w:type="dxa"/>
            <w:tcPrChange w:id="31" w:author="kato hiroaki" w:date="2021-05-20T15:44:00Z">
              <w:tcPr>
                <w:tcW w:w="1405" w:type="dxa"/>
              </w:tcPr>
            </w:tcPrChange>
          </w:tcPr>
          <w:p w14:paraId="7397E32C" w14:textId="56CE1A8D" w:rsidR="00B44261" w:rsidRDefault="00B44261" w:rsidP="00B44261">
            <w:pPr>
              <w:widowControl/>
              <w:jc w:val="left"/>
              <w:rPr>
                <w:rFonts w:ascii="ＭＳ Ｐゴシック" w:eastAsia="ＭＳ Ｐゴシック" w:hAnsi="ＭＳ Ｐゴシック"/>
                <w:sz w:val="28"/>
                <w:szCs w:val="28"/>
              </w:rPr>
            </w:pPr>
            <w:ins w:id="32" w:author="kato hiroaki" w:date="2021-05-21T09:12:00Z">
              <w:r>
                <w:rPr>
                  <w:rFonts w:ascii="ＭＳ Ｐゴシック" w:eastAsia="ＭＳ Ｐゴシック" w:hAnsi="ＭＳ Ｐゴシック" w:hint="eastAsia"/>
                  <w:sz w:val="24"/>
                  <w:szCs w:val="24"/>
                </w:rPr>
                <w:t>加藤弘晃</w:t>
              </w:r>
            </w:ins>
          </w:p>
        </w:tc>
      </w:tr>
      <w:tr w:rsidR="00B44261" w14:paraId="5B9B2D5D" w14:textId="77777777" w:rsidTr="00B347F3">
        <w:trPr>
          <w:trHeight w:val="656"/>
        </w:trPr>
        <w:tc>
          <w:tcPr>
            <w:tcW w:w="1878" w:type="dxa"/>
          </w:tcPr>
          <w:p w14:paraId="5B2DC50B" w14:textId="77777777" w:rsidR="00B44261" w:rsidRPr="00C6106E" w:rsidRDefault="00C6106E">
            <w:pPr>
              <w:widowControl/>
              <w:jc w:val="right"/>
              <w:rPr>
                <w:ins w:id="33" w:author="kato hiroaki" w:date="2021-05-27T15:12:00Z"/>
                <w:rFonts w:ascii="ＭＳ Ｐゴシック" w:eastAsia="ＭＳ Ｐゴシック" w:hAnsi="ＭＳ Ｐゴシック"/>
                <w:sz w:val="24"/>
                <w:szCs w:val="24"/>
                <w:rPrChange w:id="34" w:author="kato hiroaki" w:date="2021-05-27T15:13:00Z">
                  <w:rPr>
                    <w:ins w:id="35" w:author="kato hiroaki" w:date="2021-05-27T15:12:00Z"/>
                    <w:rFonts w:ascii="ＭＳ Ｐゴシック" w:eastAsia="ＭＳ Ｐゴシック" w:hAnsi="ＭＳ Ｐゴシック"/>
                    <w:sz w:val="28"/>
                    <w:szCs w:val="28"/>
                  </w:rPr>
                </w:rPrChange>
              </w:rPr>
            </w:pPr>
            <w:ins w:id="36" w:author="kato hiroaki" w:date="2021-05-27T15:12:00Z">
              <w:r w:rsidRPr="00C6106E">
                <w:rPr>
                  <w:rFonts w:ascii="ＭＳ Ｐゴシック" w:eastAsia="ＭＳ Ｐゴシック" w:hAnsi="ＭＳ Ｐゴシック"/>
                  <w:sz w:val="24"/>
                  <w:szCs w:val="24"/>
                  <w:rPrChange w:id="37" w:author="kato hiroaki" w:date="2021-05-27T15:13:00Z">
                    <w:rPr>
                      <w:rFonts w:ascii="ＭＳ Ｐゴシック" w:eastAsia="ＭＳ Ｐゴシック" w:hAnsi="ＭＳ Ｐゴシック"/>
                      <w:sz w:val="28"/>
                      <w:szCs w:val="28"/>
                    </w:rPr>
                  </w:rPrChange>
                </w:rPr>
                <w:t>1.3</w:t>
              </w:r>
            </w:ins>
          </w:p>
          <w:p w14:paraId="1B2D3B1A" w14:textId="3F7A8ADB" w:rsidR="00C6106E" w:rsidRPr="00C6106E" w:rsidRDefault="00C6106E">
            <w:pPr>
              <w:widowControl/>
              <w:jc w:val="right"/>
              <w:rPr>
                <w:rFonts w:ascii="ＭＳ Ｐゴシック" w:eastAsia="ＭＳ Ｐゴシック" w:hAnsi="ＭＳ Ｐゴシック"/>
                <w:sz w:val="24"/>
                <w:szCs w:val="24"/>
                <w:rPrChange w:id="38" w:author="kato hiroaki" w:date="2021-05-27T15:13:00Z">
                  <w:rPr>
                    <w:rFonts w:ascii="ＭＳ Ｐゴシック" w:eastAsia="ＭＳ Ｐゴシック" w:hAnsi="ＭＳ Ｐゴシック"/>
                    <w:sz w:val="28"/>
                    <w:szCs w:val="28"/>
                  </w:rPr>
                </w:rPrChange>
              </w:rPr>
              <w:pPrChange w:id="39" w:author="kato hiroaki" w:date="2021-05-20T15:44:00Z">
                <w:pPr>
                  <w:framePr w:hSpace="142" w:wrap="around" w:vAnchor="page" w:hAnchor="margin" w:xAlign="center" w:y="3076"/>
                  <w:widowControl/>
                  <w:jc w:val="left"/>
                </w:pPr>
              </w:pPrChange>
            </w:pPr>
          </w:p>
        </w:tc>
        <w:tc>
          <w:tcPr>
            <w:tcW w:w="2198" w:type="dxa"/>
          </w:tcPr>
          <w:p w14:paraId="31411197" w14:textId="762D3644" w:rsidR="00B44261" w:rsidRPr="00C6106E" w:rsidRDefault="00C6106E" w:rsidP="00B44261">
            <w:pPr>
              <w:widowControl/>
              <w:jc w:val="left"/>
              <w:rPr>
                <w:rFonts w:ascii="ＭＳ Ｐゴシック" w:eastAsia="ＭＳ Ｐゴシック" w:hAnsi="ＭＳ Ｐゴシック"/>
                <w:sz w:val="24"/>
                <w:szCs w:val="24"/>
                <w:rPrChange w:id="40" w:author="kato hiroaki" w:date="2021-05-27T15:13:00Z">
                  <w:rPr>
                    <w:rFonts w:ascii="ＭＳ Ｐゴシック" w:eastAsia="ＭＳ Ｐゴシック" w:hAnsi="ＭＳ Ｐゴシック"/>
                    <w:sz w:val="28"/>
                    <w:szCs w:val="28"/>
                  </w:rPr>
                </w:rPrChange>
              </w:rPr>
            </w:pPr>
            <w:ins w:id="41" w:author="kato hiroaki" w:date="2021-05-27T15:12:00Z">
              <w:r w:rsidRPr="00C6106E">
                <w:rPr>
                  <w:rFonts w:ascii="ＭＳ Ｐゴシック" w:eastAsia="ＭＳ Ｐゴシック" w:hAnsi="ＭＳ Ｐゴシック"/>
                  <w:sz w:val="24"/>
                  <w:szCs w:val="24"/>
                  <w:rPrChange w:id="42" w:author="kato hiroaki" w:date="2021-05-27T15:13:00Z">
                    <w:rPr>
                      <w:rFonts w:ascii="ＭＳ Ｐゴシック" w:eastAsia="ＭＳ Ｐゴシック" w:hAnsi="ＭＳ Ｐゴシック"/>
                      <w:sz w:val="28"/>
                      <w:szCs w:val="28"/>
                    </w:rPr>
                  </w:rPrChange>
                </w:rPr>
                <w:t>2021/05/27</w:t>
              </w:r>
            </w:ins>
          </w:p>
        </w:tc>
        <w:tc>
          <w:tcPr>
            <w:tcW w:w="3925" w:type="dxa"/>
          </w:tcPr>
          <w:p w14:paraId="3C6C1229" w14:textId="77777777" w:rsidR="00C6106E" w:rsidRPr="00C6106E" w:rsidRDefault="00C6106E" w:rsidP="00B44261">
            <w:pPr>
              <w:widowControl/>
              <w:jc w:val="left"/>
              <w:rPr>
                <w:ins w:id="43" w:author="kato hiroaki" w:date="2021-05-27T15:13:00Z"/>
                <w:rFonts w:ascii="ＭＳ Ｐゴシック" w:eastAsia="ＭＳ Ｐゴシック" w:hAnsi="ＭＳ Ｐゴシック"/>
                <w:sz w:val="24"/>
                <w:szCs w:val="24"/>
                <w:rPrChange w:id="44" w:author="kato hiroaki" w:date="2021-05-27T15:13:00Z">
                  <w:rPr>
                    <w:ins w:id="45" w:author="kato hiroaki" w:date="2021-05-27T15:13:00Z"/>
                    <w:rFonts w:ascii="ＭＳ Ｐゴシック" w:eastAsia="ＭＳ Ｐゴシック" w:hAnsi="ＭＳ Ｐゴシック"/>
                    <w:sz w:val="28"/>
                    <w:szCs w:val="28"/>
                  </w:rPr>
                </w:rPrChange>
              </w:rPr>
            </w:pPr>
            <w:ins w:id="46" w:author="kato hiroaki" w:date="2021-05-27T15:12:00Z">
              <w:r w:rsidRPr="00C6106E">
                <w:rPr>
                  <w:rFonts w:ascii="ＭＳ Ｐゴシック" w:eastAsia="ＭＳ Ｐゴシック" w:hAnsi="ＭＳ Ｐゴシック" w:hint="eastAsia"/>
                  <w:sz w:val="24"/>
                  <w:szCs w:val="24"/>
                  <w:rPrChange w:id="47" w:author="kato hiroaki" w:date="2021-05-27T15:13:00Z">
                    <w:rPr>
                      <w:rFonts w:ascii="ＭＳ Ｐゴシック" w:eastAsia="ＭＳ Ｐゴシック" w:hAnsi="ＭＳ Ｐゴシック" w:hint="eastAsia"/>
                      <w:sz w:val="28"/>
                      <w:szCs w:val="28"/>
                    </w:rPr>
                  </w:rPrChange>
                </w:rPr>
                <w:t>画面設計の</w:t>
              </w:r>
            </w:ins>
            <w:ins w:id="48" w:author="kato hiroaki" w:date="2021-05-27T15:13:00Z">
              <w:r w:rsidRPr="00C6106E">
                <w:rPr>
                  <w:rFonts w:ascii="ＭＳ Ｐゴシック" w:eastAsia="ＭＳ Ｐゴシック" w:hAnsi="ＭＳ Ｐゴシック" w:hint="eastAsia"/>
                  <w:sz w:val="24"/>
                  <w:szCs w:val="24"/>
                  <w:rPrChange w:id="49" w:author="kato hiroaki" w:date="2021-05-27T15:13:00Z">
                    <w:rPr>
                      <w:rFonts w:ascii="ＭＳ Ｐゴシック" w:eastAsia="ＭＳ Ｐゴシック" w:hAnsi="ＭＳ Ｐゴシック" w:hint="eastAsia"/>
                      <w:sz w:val="28"/>
                      <w:szCs w:val="28"/>
                    </w:rPr>
                  </w:rPrChange>
                </w:rPr>
                <w:t>作成に伴い画像や追加されたコンポーネント</w:t>
              </w:r>
            </w:ins>
          </w:p>
          <w:p w14:paraId="284C89BA" w14:textId="51AEDD49" w:rsidR="00B44261" w:rsidRPr="00C6106E" w:rsidRDefault="00C6106E" w:rsidP="00B44261">
            <w:pPr>
              <w:widowControl/>
              <w:jc w:val="left"/>
              <w:rPr>
                <w:rFonts w:ascii="ＭＳ Ｐゴシック" w:eastAsia="ＭＳ Ｐゴシック" w:hAnsi="ＭＳ Ｐゴシック"/>
                <w:sz w:val="24"/>
                <w:szCs w:val="24"/>
                <w:rPrChange w:id="50" w:author="kato hiroaki" w:date="2021-05-27T15:13:00Z">
                  <w:rPr>
                    <w:rFonts w:ascii="ＭＳ Ｐゴシック" w:eastAsia="ＭＳ Ｐゴシック" w:hAnsi="ＭＳ Ｐゴシック"/>
                    <w:sz w:val="28"/>
                    <w:szCs w:val="28"/>
                  </w:rPr>
                </w:rPrChange>
              </w:rPr>
            </w:pPr>
            <w:ins w:id="51" w:author="kato hiroaki" w:date="2021-05-27T15:13:00Z">
              <w:r w:rsidRPr="00C6106E">
                <w:rPr>
                  <w:rFonts w:ascii="ＭＳ Ｐゴシック" w:eastAsia="ＭＳ Ｐゴシック" w:hAnsi="ＭＳ Ｐゴシック" w:hint="eastAsia"/>
                  <w:sz w:val="24"/>
                  <w:szCs w:val="24"/>
                  <w:rPrChange w:id="52" w:author="kato hiroaki" w:date="2021-05-27T15:13:00Z">
                    <w:rPr>
                      <w:rFonts w:ascii="ＭＳ Ｐゴシック" w:eastAsia="ＭＳ Ｐゴシック" w:hAnsi="ＭＳ Ｐゴシック" w:hint="eastAsia"/>
                      <w:sz w:val="28"/>
                      <w:szCs w:val="28"/>
                    </w:rPr>
                  </w:rPrChange>
                </w:rPr>
                <w:t>の説明を追加</w:t>
              </w:r>
            </w:ins>
          </w:p>
        </w:tc>
        <w:tc>
          <w:tcPr>
            <w:tcW w:w="1405" w:type="dxa"/>
          </w:tcPr>
          <w:p w14:paraId="1B4C5D12" w14:textId="03787928" w:rsidR="00B44261" w:rsidRPr="00C6106E" w:rsidRDefault="00C6106E" w:rsidP="00B44261">
            <w:pPr>
              <w:widowControl/>
              <w:jc w:val="left"/>
              <w:rPr>
                <w:rFonts w:ascii="ＭＳ Ｐゴシック" w:eastAsia="ＭＳ Ｐゴシック" w:hAnsi="ＭＳ Ｐゴシック"/>
                <w:sz w:val="24"/>
                <w:szCs w:val="24"/>
                <w:rPrChange w:id="53" w:author="kato hiroaki" w:date="2021-05-27T15:13:00Z">
                  <w:rPr>
                    <w:rFonts w:ascii="ＭＳ Ｐゴシック" w:eastAsia="ＭＳ Ｐゴシック" w:hAnsi="ＭＳ Ｐゴシック"/>
                    <w:sz w:val="28"/>
                    <w:szCs w:val="28"/>
                  </w:rPr>
                </w:rPrChange>
              </w:rPr>
            </w:pPr>
            <w:ins w:id="54" w:author="kato hiroaki" w:date="2021-05-27T15:13:00Z">
              <w:r w:rsidRPr="00C6106E">
                <w:rPr>
                  <w:rFonts w:ascii="ＭＳ Ｐゴシック" w:eastAsia="ＭＳ Ｐゴシック" w:hAnsi="ＭＳ Ｐゴシック" w:hint="eastAsia"/>
                  <w:sz w:val="24"/>
                  <w:szCs w:val="24"/>
                </w:rPr>
                <w:t>加藤弘晃</w:t>
              </w:r>
            </w:ins>
          </w:p>
        </w:tc>
      </w:tr>
      <w:tr w:rsidR="00B44261" w14:paraId="50C22CA6" w14:textId="77777777" w:rsidTr="00B347F3">
        <w:trPr>
          <w:trHeight w:val="670"/>
        </w:trPr>
        <w:tc>
          <w:tcPr>
            <w:tcW w:w="1878" w:type="dxa"/>
          </w:tcPr>
          <w:p w14:paraId="6B2840F8" w14:textId="28B2F3DD" w:rsidR="00B44261" w:rsidRDefault="00B44261">
            <w:pPr>
              <w:widowControl/>
              <w:jc w:val="right"/>
              <w:rPr>
                <w:rFonts w:ascii="ＭＳ Ｐゴシック" w:eastAsia="ＭＳ Ｐゴシック" w:hAnsi="ＭＳ Ｐゴシック"/>
                <w:sz w:val="28"/>
                <w:szCs w:val="28"/>
              </w:rPr>
              <w:pPrChange w:id="55" w:author="kato hiroaki" w:date="2021-05-20T15:44:00Z">
                <w:pPr>
                  <w:framePr w:hSpace="142" w:wrap="around" w:vAnchor="page" w:hAnchor="margin" w:xAlign="center" w:y="3076"/>
                  <w:widowControl/>
                  <w:jc w:val="left"/>
                </w:pPr>
              </w:pPrChange>
            </w:pPr>
          </w:p>
        </w:tc>
        <w:tc>
          <w:tcPr>
            <w:tcW w:w="2198" w:type="dxa"/>
          </w:tcPr>
          <w:p w14:paraId="0251516D" w14:textId="27E9B687" w:rsidR="00B44261" w:rsidRDefault="00B44261" w:rsidP="00B44261">
            <w:pPr>
              <w:widowControl/>
              <w:jc w:val="left"/>
              <w:rPr>
                <w:rFonts w:ascii="ＭＳ Ｐゴシック" w:eastAsia="ＭＳ Ｐゴシック" w:hAnsi="ＭＳ Ｐゴシック"/>
                <w:sz w:val="28"/>
                <w:szCs w:val="28"/>
              </w:rPr>
            </w:pPr>
          </w:p>
        </w:tc>
        <w:tc>
          <w:tcPr>
            <w:tcW w:w="3925" w:type="dxa"/>
          </w:tcPr>
          <w:p w14:paraId="04AD624C"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0AA0AAB9" w14:textId="77777777" w:rsidR="00B44261" w:rsidRDefault="00B44261" w:rsidP="00B44261">
            <w:pPr>
              <w:widowControl/>
              <w:jc w:val="left"/>
              <w:rPr>
                <w:rFonts w:ascii="ＭＳ Ｐゴシック" w:eastAsia="ＭＳ Ｐゴシック" w:hAnsi="ＭＳ Ｐゴシック"/>
                <w:sz w:val="28"/>
                <w:szCs w:val="28"/>
              </w:rPr>
            </w:pPr>
          </w:p>
        </w:tc>
      </w:tr>
      <w:tr w:rsidR="00B44261" w14:paraId="69EF6434" w14:textId="77777777" w:rsidTr="00B347F3">
        <w:trPr>
          <w:trHeight w:val="670"/>
        </w:trPr>
        <w:tc>
          <w:tcPr>
            <w:tcW w:w="1878" w:type="dxa"/>
          </w:tcPr>
          <w:p w14:paraId="4437C8C1" w14:textId="71299F4A" w:rsidR="00B44261" w:rsidRDefault="00B44261">
            <w:pPr>
              <w:widowControl/>
              <w:jc w:val="right"/>
              <w:rPr>
                <w:rFonts w:ascii="ＭＳ Ｐゴシック" w:eastAsia="ＭＳ Ｐゴシック" w:hAnsi="ＭＳ Ｐゴシック"/>
                <w:sz w:val="28"/>
                <w:szCs w:val="28"/>
              </w:rPr>
              <w:pPrChange w:id="56" w:author="kato hiroaki" w:date="2021-05-20T15:44:00Z">
                <w:pPr>
                  <w:framePr w:hSpace="142" w:wrap="around" w:vAnchor="page" w:hAnchor="margin" w:xAlign="center" w:y="3076"/>
                  <w:widowControl/>
                  <w:jc w:val="left"/>
                </w:pPr>
              </w:pPrChange>
            </w:pPr>
          </w:p>
        </w:tc>
        <w:tc>
          <w:tcPr>
            <w:tcW w:w="2198" w:type="dxa"/>
          </w:tcPr>
          <w:p w14:paraId="2B1D6F01"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23383981"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3F02CFEC" w14:textId="77777777" w:rsidR="00B44261" w:rsidRDefault="00B44261" w:rsidP="00B44261">
            <w:pPr>
              <w:widowControl/>
              <w:jc w:val="left"/>
              <w:rPr>
                <w:rFonts w:ascii="ＭＳ Ｐゴシック" w:eastAsia="ＭＳ Ｐゴシック" w:hAnsi="ＭＳ Ｐゴシック"/>
                <w:sz w:val="28"/>
                <w:szCs w:val="28"/>
              </w:rPr>
            </w:pPr>
          </w:p>
        </w:tc>
      </w:tr>
      <w:tr w:rsidR="00B44261" w14:paraId="7B3B5C0B" w14:textId="77777777" w:rsidTr="00B347F3">
        <w:trPr>
          <w:trHeight w:val="65"/>
        </w:trPr>
        <w:tc>
          <w:tcPr>
            <w:tcW w:w="1878" w:type="dxa"/>
          </w:tcPr>
          <w:p w14:paraId="1FE40612" w14:textId="457AD169" w:rsidR="00B44261" w:rsidRDefault="00B44261">
            <w:pPr>
              <w:widowControl/>
              <w:jc w:val="right"/>
              <w:rPr>
                <w:rFonts w:ascii="ＭＳ Ｐゴシック" w:eastAsia="ＭＳ Ｐゴシック" w:hAnsi="ＭＳ Ｐゴシック"/>
                <w:sz w:val="28"/>
                <w:szCs w:val="28"/>
              </w:rPr>
              <w:pPrChange w:id="57" w:author="kato hiroaki" w:date="2021-05-20T15:44:00Z">
                <w:pPr>
                  <w:framePr w:hSpace="142" w:wrap="around" w:vAnchor="page" w:hAnchor="margin" w:xAlign="center" w:y="3076"/>
                  <w:widowControl/>
                  <w:jc w:val="left"/>
                </w:pPr>
              </w:pPrChange>
            </w:pPr>
          </w:p>
        </w:tc>
        <w:tc>
          <w:tcPr>
            <w:tcW w:w="2198" w:type="dxa"/>
          </w:tcPr>
          <w:p w14:paraId="09C99897" w14:textId="77777777" w:rsidR="00B44261" w:rsidRDefault="00B44261" w:rsidP="00B44261">
            <w:pPr>
              <w:widowControl/>
              <w:jc w:val="left"/>
              <w:rPr>
                <w:rFonts w:ascii="ＭＳ Ｐゴシック" w:eastAsia="ＭＳ Ｐゴシック" w:hAnsi="ＭＳ Ｐゴシック"/>
                <w:sz w:val="28"/>
                <w:szCs w:val="28"/>
              </w:rPr>
            </w:pPr>
          </w:p>
        </w:tc>
        <w:tc>
          <w:tcPr>
            <w:tcW w:w="3925" w:type="dxa"/>
          </w:tcPr>
          <w:p w14:paraId="15EF873D" w14:textId="77777777" w:rsidR="00B44261" w:rsidRDefault="00B44261" w:rsidP="00B44261">
            <w:pPr>
              <w:widowControl/>
              <w:jc w:val="left"/>
              <w:rPr>
                <w:rFonts w:ascii="ＭＳ Ｐゴシック" w:eastAsia="ＭＳ Ｐゴシック" w:hAnsi="ＭＳ Ｐゴシック"/>
                <w:sz w:val="28"/>
                <w:szCs w:val="28"/>
              </w:rPr>
            </w:pPr>
          </w:p>
        </w:tc>
        <w:tc>
          <w:tcPr>
            <w:tcW w:w="1405" w:type="dxa"/>
          </w:tcPr>
          <w:p w14:paraId="2123F359" w14:textId="77777777" w:rsidR="00B44261" w:rsidRDefault="00B44261" w:rsidP="00B44261">
            <w:pPr>
              <w:widowControl/>
              <w:jc w:val="left"/>
              <w:rPr>
                <w:rFonts w:ascii="ＭＳ Ｐゴシック" w:eastAsia="ＭＳ Ｐゴシック" w:hAnsi="ＭＳ Ｐゴシック"/>
                <w:sz w:val="28"/>
                <w:szCs w:val="28"/>
              </w:rPr>
            </w:pPr>
          </w:p>
        </w:tc>
      </w:tr>
    </w:tbl>
    <w:p w14:paraId="2507923D" w14:textId="2FD40ADA" w:rsidR="00297824" w:rsidRDefault="00297824" w:rsidP="00297824">
      <w:pPr>
        <w:widowControl/>
        <w:jc w:val="left"/>
      </w:pPr>
    </w:p>
    <w:p w14:paraId="0AEC134C" w14:textId="4D154A2F" w:rsidR="00C6023A" w:rsidRDefault="00C6023A" w:rsidP="00297824">
      <w:pPr>
        <w:widowControl/>
        <w:jc w:val="left"/>
        <w:rPr>
          <w:ins w:id="58" w:author="kato hiroaki" w:date="2021-05-20T14:25:00Z"/>
          <w:rFonts w:ascii="ＭＳ Ｐゴシック" w:eastAsia="ＭＳ Ｐゴシック" w:hAnsi="ＭＳ Ｐゴシック"/>
          <w:sz w:val="24"/>
          <w:szCs w:val="24"/>
        </w:rPr>
      </w:pPr>
      <w:moveToRangeStart w:id="59" w:author="kato hiroaki" w:date="2021-05-20T14:25:00Z" w:name="move72413156"/>
      <w:moveTo w:id="60" w:author="kato hiroaki" w:date="2021-05-20T14:25:00Z">
        <w:r w:rsidRPr="000A1907">
          <w:rPr>
            <w:rFonts w:ascii="ＭＳ Ｐゴシック" w:eastAsia="ＭＳ Ｐゴシック" w:hAnsi="ＭＳ Ｐゴシック" w:hint="eastAsia"/>
            <w:sz w:val="24"/>
            <w:szCs w:val="24"/>
          </w:rPr>
          <w:t>更新履歴</w:t>
        </w:r>
      </w:moveTo>
    </w:p>
    <w:p w14:paraId="44CBD0F4" w14:textId="7E665150" w:rsidR="00C6023A" w:rsidRDefault="00C6023A">
      <w:pPr>
        <w:widowControl/>
        <w:jc w:val="left"/>
        <w:rPr>
          <w:ins w:id="61" w:author="kato hiroaki" w:date="2021-05-20T14:25:00Z"/>
          <w:rFonts w:ascii="ＭＳ Ｐゴシック" w:eastAsia="ＭＳ Ｐゴシック" w:hAnsi="ＭＳ Ｐゴシック"/>
          <w:sz w:val="24"/>
          <w:szCs w:val="24"/>
        </w:rPr>
      </w:pPr>
      <w:ins w:id="62" w:author="kato hiroaki" w:date="2021-05-20T14:25:00Z">
        <w:r>
          <w:rPr>
            <w:rFonts w:ascii="ＭＳ Ｐゴシック" w:eastAsia="ＭＳ Ｐゴシック" w:hAnsi="ＭＳ Ｐゴシック"/>
            <w:sz w:val="24"/>
            <w:szCs w:val="24"/>
          </w:rPr>
          <w:br w:type="page"/>
        </w:r>
      </w:ins>
    </w:p>
    <w:p w14:paraId="51372F10" w14:textId="77777777" w:rsidR="00C6023A" w:rsidRPr="000A1907" w:rsidDel="00C6023A" w:rsidRDefault="00C6023A" w:rsidP="00C6023A">
      <w:pPr>
        <w:widowControl/>
        <w:jc w:val="left"/>
        <w:rPr>
          <w:del w:id="63" w:author="kato hiroaki" w:date="2021-05-20T14:25:00Z"/>
          <w:moveTo w:id="64" w:author="kato hiroaki" w:date="2021-05-20T14:25:00Z"/>
          <w:rFonts w:ascii="ＭＳ Ｐゴシック" w:eastAsia="ＭＳ Ｐゴシック" w:hAnsi="ＭＳ Ｐゴシック"/>
          <w:sz w:val="24"/>
          <w:szCs w:val="24"/>
        </w:rPr>
      </w:pPr>
    </w:p>
    <w:moveToRangeEnd w:id="59"/>
    <w:p w14:paraId="0CC24B91" w14:textId="1DAD0308" w:rsidR="0069712B" w:rsidRPr="0069712B" w:rsidRDefault="007E72FD" w:rsidP="00297824">
      <w:pPr>
        <w:widowControl/>
        <w:jc w:val="left"/>
      </w:pPr>
      <w:del w:id="65" w:author="kato hiroaki" w:date="2021-05-20T14:25:00Z">
        <w:r w:rsidDel="00C6023A">
          <w:br w:type="page"/>
        </w:r>
      </w:del>
    </w:p>
    <w:sdt>
      <w:sdtPr>
        <w:rPr>
          <w:rFonts w:asciiTheme="minorHAnsi" w:eastAsiaTheme="minorEastAsia" w:hAnsiTheme="minorHAnsi" w:cstheme="minorBidi"/>
          <w:color w:val="auto"/>
          <w:kern w:val="2"/>
          <w:sz w:val="21"/>
          <w:szCs w:val="22"/>
          <w:lang w:val="ja-JP"/>
        </w:rPr>
        <w:id w:val="-34732047"/>
        <w:docPartObj>
          <w:docPartGallery w:val="Table of Contents"/>
          <w:docPartUnique/>
        </w:docPartObj>
      </w:sdtPr>
      <w:sdtEndPr>
        <w:rPr>
          <w:rFonts w:ascii="ＭＳ Ｐゴシック" w:eastAsia="ＭＳ Ｐゴシック" w:hAnsi="ＭＳ Ｐゴシック"/>
          <w:b/>
          <w:bCs/>
          <w:sz w:val="24"/>
          <w:szCs w:val="24"/>
        </w:rPr>
      </w:sdtEndPr>
      <w:sdtContent>
        <w:p w14:paraId="14D9C475" w14:textId="4317EFD2" w:rsidR="0069712B" w:rsidRPr="0069712B" w:rsidRDefault="0069712B">
          <w:pPr>
            <w:pStyle w:val="a9"/>
            <w:rPr>
              <w:rFonts w:ascii="ＭＳ Ｐゴシック" w:eastAsia="ＭＳ Ｐゴシック" w:hAnsi="ＭＳ Ｐゴシック"/>
              <w:sz w:val="48"/>
              <w:szCs w:val="48"/>
              <w:rPrChange w:id="66" w:author="Unknown">
                <w:rPr/>
              </w:rPrChange>
            </w:rPr>
          </w:pPr>
          <w:r w:rsidRPr="0069712B">
            <w:rPr>
              <w:rFonts w:ascii="ＭＳ Ｐゴシック" w:eastAsia="ＭＳ Ｐゴシック" w:hAnsi="ＭＳ Ｐゴシック" w:hint="eastAsia"/>
              <w:sz w:val="48"/>
              <w:szCs w:val="48"/>
              <w:lang w:val="ja-JP"/>
            </w:rPr>
            <w:t>目次</w:t>
          </w:r>
        </w:p>
        <w:p w14:paraId="17561205" w14:textId="767FF8F1" w:rsidR="00777681" w:rsidRPr="00777681" w:rsidRDefault="0069712B">
          <w:pPr>
            <w:pStyle w:val="21"/>
            <w:tabs>
              <w:tab w:val="left" w:pos="630"/>
              <w:tab w:val="right" w:leader="dot" w:pos="8494"/>
            </w:tabs>
            <w:rPr>
              <w:ins w:id="67" w:author="kato hiroaki" w:date="2021-05-20T14:10:00Z"/>
              <w:rFonts w:ascii="ＭＳ Ｐゴシック" w:eastAsia="ＭＳ Ｐゴシック" w:hAnsi="ＭＳ Ｐゴシック"/>
              <w:noProof/>
              <w:sz w:val="24"/>
              <w:szCs w:val="24"/>
              <w:rPrChange w:id="68" w:author="kato hiroaki" w:date="2021-05-20T14:10:00Z">
                <w:rPr>
                  <w:ins w:id="69" w:author="kato hiroaki" w:date="2021-05-20T14:10:00Z"/>
                  <w:noProof/>
                </w:rPr>
              </w:rPrChange>
            </w:rPr>
          </w:pPr>
          <w:r w:rsidRPr="00777681">
            <w:rPr>
              <w:rFonts w:ascii="ＭＳ Ｐゴシック" w:eastAsia="ＭＳ Ｐゴシック" w:hAnsi="ＭＳ Ｐゴシック"/>
              <w:sz w:val="24"/>
              <w:szCs w:val="24"/>
              <w:rPrChange w:id="70" w:author="kato hiroaki" w:date="2021-05-20T14:10:00Z">
                <w:rPr>
                  <w:rFonts w:ascii="ＭＳ Ｐゴシック" w:eastAsia="ＭＳ Ｐゴシック" w:hAnsi="ＭＳ Ｐゴシック"/>
                  <w:sz w:val="28"/>
                  <w:szCs w:val="28"/>
                </w:rPr>
              </w:rPrChange>
            </w:rPr>
            <w:fldChar w:fldCharType="begin"/>
          </w:r>
          <w:r w:rsidRPr="00777681">
            <w:rPr>
              <w:rFonts w:ascii="ＭＳ Ｐゴシック" w:eastAsia="ＭＳ Ｐゴシック" w:hAnsi="ＭＳ Ｐゴシック"/>
              <w:sz w:val="24"/>
              <w:szCs w:val="24"/>
              <w:rPrChange w:id="71" w:author="kato hiroaki" w:date="2021-05-20T14:10:00Z">
                <w:rPr>
                  <w:rFonts w:ascii="ＭＳ Ｐゴシック" w:eastAsia="ＭＳ Ｐゴシック" w:hAnsi="ＭＳ Ｐゴシック"/>
                  <w:sz w:val="28"/>
                  <w:szCs w:val="28"/>
                </w:rPr>
              </w:rPrChange>
            </w:rPr>
            <w:instrText xml:space="preserve"> TOC \o "1-3" \h \z \u </w:instrText>
          </w:r>
          <w:r w:rsidRPr="00777681">
            <w:rPr>
              <w:rFonts w:ascii="ＭＳ Ｐゴシック" w:eastAsia="ＭＳ Ｐゴシック" w:hAnsi="ＭＳ Ｐゴシック"/>
              <w:sz w:val="24"/>
              <w:szCs w:val="24"/>
              <w:rPrChange w:id="72" w:author="kato hiroaki" w:date="2021-05-20T14:10:00Z">
                <w:rPr>
                  <w:rFonts w:ascii="ＭＳ Ｐゴシック" w:eastAsia="ＭＳ Ｐゴシック" w:hAnsi="ＭＳ Ｐゴシック"/>
                  <w:b/>
                  <w:bCs/>
                  <w:sz w:val="28"/>
                  <w:szCs w:val="28"/>
                  <w:lang w:val="ja-JP"/>
                </w:rPr>
              </w:rPrChange>
            </w:rPr>
            <w:fldChar w:fldCharType="separate"/>
          </w:r>
          <w:ins w:id="73" w:author="kato hiroaki" w:date="2021-05-20T14:10:00Z">
            <w:r w:rsidR="00777681" w:rsidRPr="00777681">
              <w:rPr>
                <w:rStyle w:val="aa"/>
                <w:rFonts w:ascii="ＭＳ Ｐゴシック" w:eastAsia="ＭＳ Ｐゴシック" w:hAnsi="ＭＳ Ｐゴシック"/>
                <w:noProof/>
                <w:sz w:val="24"/>
                <w:szCs w:val="24"/>
                <w:rPrChange w:id="74" w:author="kato hiroaki" w:date="2021-05-20T14:10:00Z">
                  <w:rPr>
                    <w:rStyle w:val="aa"/>
                    <w:noProof/>
                  </w:rPr>
                </w:rPrChange>
              </w:rPr>
              <w:fldChar w:fldCharType="begin"/>
            </w:r>
            <w:r w:rsidR="00777681" w:rsidRPr="00777681">
              <w:rPr>
                <w:rStyle w:val="aa"/>
                <w:rFonts w:ascii="ＭＳ Ｐゴシック" w:eastAsia="ＭＳ Ｐゴシック" w:hAnsi="ＭＳ Ｐゴシック"/>
                <w:noProof/>
                <w:sz w:val="24"/>
                <w:szCs w:val="24"/>
                <w:rPrChange w:id="75" w:author="kato hiroaki" w:date="2021-05-20T14:10:00Z">
                  <w:rPr>
                    <w:rStyle w:val="aa"/>
                    <w:noProof/>
                  </w:rPr>
                </w:rPrChange>
              </w:rPr>
              <w:instrText xml:space="preserve"> </w:instrText>
            </w:r>
            <w:r w:rsidR="00777681" w:rsidRPr="00777681">
              <w:rPr>
                <w:rFonts w:ascii="ＭＳ Ｐゴシック" w:eastAsia="ＭＳ Ｐゴシック" w:hAnsi="ＭＳ Ｐゴシック"/>
                <w:noProof/>
                <w:sz w:val="24"/>
                <w:szCs w:val="24"/>
                <w:rPrChange w:id="76" w:author="kato hiroaki" w:date="2021-05-20T14:10:00Z">
                  <w:rPr>
                    <w:noProof/>
                  </w:rPr>
                </w:rPrChange>
              </w:rPr>
              <w:instrText>HYPERLINK \l "_Toc72412244"</w:instrText>
            </w:r>
            <w:r w:rsidR="00777681" w:rsidRPr="00777681">
              <w:rPr>
                <w:rStyle w:val="aa"/>
                <w:rFonts w:ascii="ＭＳ Ｐゴシック" w:eastAsia="ＭＳ Ｐゴシック" w:hAnsi="ＭＳ Ｐゴシック"/>
                <w:noProof/>
                <w:sz w:val="24"/>
                <w:szCs w:val="24"/>
                <w:rPrChange w:id="77" w:author="kato hiroaki" w:date="2021-05-20T14:10:00Z">
                  <w:rPr>
                    <w:rStyle w:val="aa"/>
                    <w:noProof/>
                  </w:rPr>
                </w:rPrChange>
              </w:rPr>
              <w:instrText xml:space="preserve"> </w:instrText>
            </w:r>
            <w:r w:rsidR="00777681" w:rsidRPr="00777681">
              <w:rPr>
                <w:rStyle w:val="aa"/>
                <w:rFonts w:ascii="ＭＳ Ｐゴシック" w:eastAsia="ＭＳ Ｐゴシック" w:hAnsi="ＭＳ Ｐゴシック"/>
                <w:noProof/>
                <w:sz w:val="24"/>
                <w:szCs w:val="24"/>
                <w:rPrChange w:id="78" w:author="kato hiroaki" w:date="2021-05-20T14:10:00Z">
                  <w:rPr>
                    <w:rStyle w:val="aa"/>
                    <w:noProof/>
                  </w:rPr>
                </w:rPrChange>
              </w:rPr>
              <w:fldChar w:fldCharType="separate"/>
            </w:r>
            <w:r w:rsidR="00777681" w:rsidRPr="00777681">
              <w:rPr>
                <w:rStyle w:val="aa"/>
                <w:rFonts w:ascii="ＭＳ Ｐゴシック" w:eastAsia="ＭＳ Ｐゴシック" w:hAnsi="ＭＳ Ｐゴシック"/>
                <w:noProof/>
                <w:sz w:val="24"/>
                <w:szCs w:val="24"/>
                <w:rPrChange w:id="79" w:author="kato hiroaki" w:date="2021-05-20T14:10:00Z">
                  <w:rPr>
                    <w:rStyle w:val="aa"/>
                    <w:rFonts w:ascii="ＭＳ Ｐゴシック" w:hAnsi="ＭＳ Ｐゴシック"/>
                    <w:noProof/>
                  </w:rPr>
                </w:rPrChange>
              </w:rPr>
              <w:t>1.</w:t>
            </w:r>
            <w:r w:rsidR="00777681" w:rsidRPr="00777681">
              <w:rPr>
                <w:rFonts w:ascii="ＭＳ Ｐゴシック" w:eastAsia="ＭＳ Ｐゴシック" w:hAnsi="ＭＳ Ｐゴシック"/>
                <w:noProof/>
                <w:sz w:val="24"/>
                <w:szCs w:val="24"/>
                <w:rPrChange w:id="80" w:author="kato hiroaki" w:date="2021-05-20T14:10:00Z">
                  <w:rPr>
                    <w:noProof/>
                  </w:rPr>
                </w:rPrChange>
              </w:rPr>
              <w:tab/>
            </w:r>
            <w:r w:rsidR="00777681" w:rsidRPr="00777681">
              <w:rPr>
                <w:rStyle w:val="aa"/>
                <w:rFonts w:ascii="ＭＳ Ｐゴシック" w:eastAsia="ＭＳ Ｐゴシック" w:hAnsi="ＭＳ Ｐゴシック"/>
                <w:noProof/>
                <w:sz w:val="24"/>
                <w:szCs w:val="24"/>
                <w:rPrChange w:id="81" w:author="kato hiroaki" w:date="2021-05-20T14:10:00Z">
                  <w:rPr>
                    <w:rStyle w:val="aa"/>
                    <w:noProof/>
                  </w:rPr>
                </w:rPrChange>
              </w:rPr>
              <w:t>初めに</w:t>
            </w:r>
            <w:r w:rsidR="00777681" w:rsidRPr="00777681">
              <w:rPr>
                <w:rFonts w:ascii="ＭＳ Ｐゴシック" w:eastAsia="ＭＳ Ｐゴシック" w:hAnsi="ＭＳ Ｐゴシック"/>
                <w:noProof/>
                <w:webHidden/>
                <w:sz w:val="24"/>
                <w:szCs w:val="24"/>
                <w:rPrChange w:id="82" w:author="kato hiroaki" w:date="2021-05-20T14:10:00Z">
                  <w:rPr>
                    <w:noProof/>
                    <w:webHidden/>
                  </w:rPr>
                </w:rPrChange>
              </w:rPr>
              <w:tab/>
            </w:r>
            <w:r w:rsidR="00777681" w:rsidRPr="00777681">
              <w:rPr>
                <w:rFonts w:ascii="ＭＳ Ｐゴシック" w:eastAsia="ＭＳ Ｐゴシック" w:hAnsi="ＭＳ Ｐゴシック"/>
                <w:noProof/>
                <w:webHidden/>
                <w:sz w:val="24"/>
                <w:szCs w:val="24"/>
                <w:rPrChange w:id="83" w:author="kato hiroaki" w:date="2021-05-20T14:10:00Z">
                  <w:rPr>
                    <w:noProof/>
                    <w:webHidden/>
                  </w:rPr>
                </w:rPrChange>
              </w:rPr>
              <w:fldChar w:fldCharType="begin"/>
            </w:r>
            <w:r w:rsidR="00777681" w:rsidRPr="00777681">
              <w:rPr>
                <w:rFonts w:ascii="ＭＳ Ｐゴシック" w:eastAsia="ＭＳ Ｐゴシック" w:hAnsi="ＭＳ Ｐゴシック"/>
                <w:noProof/>
                <w:webHidden/>
                <w:sz w:val="24"/>
                <w:szCs w:val="24"/>
                <w:rPrChange w:id="84" w:author="kato hiroaki" w:date="2021-05-20T14:10:00Z">
                  <w:rPr>
                    <w:noProof/>
                    <w:webHidden/>
                  </w:rPr>
                </w:rPrChange>
              </w:rPr>
              <w:instrText xml:space="preserve"> PAGEREF _Toc72412244 \h </w:instrText>
            </w:r>
          </w:ins>
          <w:r w:rsidR="00777681" w:rsidRPr="00777681">
            <w:rPr>
              <w:rFonts w:ascii="ＭＳ Ｐゴシック" w:eastAsia="ＭＳ Ｐゴシック" w:hAnsi="ＭＳ Ｐゴシック"/>
              <w:noProof/>
              <w:webHidden/>
              <w:sz w:val="24"/>
              <w:szCs w:val="24"/>
              <w:rPrChange w:id="85" w:author="kato hiroaki" w:date="2021-05-20T14:10:00Z">
                <w:rPr>
                  <w:rFonts w:ascii="ＭＳ Ｐゴシック" w:eastAsia="ＭＳ Ｐゴシック" w:hAnsi="ＭＳ Ｐゴシック"/>
                  <w:noProof/>
                  <w:webHidden/>
                  <w:sz w:val="24"/>
                  <w:szCs w:val="24"/>
                </w:rPr>
              </w:rPrChange>
            </w:rPr>
          </w:r>
          <w:r w:rsidR="00777681" w:rsidRPr="00777681">
            <w:rPr>
              <w:rFonts w:ascii="ＭＳ Ｐゴシック" w:eastAsia="ＭＳ Ｐゴシック" w:hAnsi="ＭＳ Ｐゴシック"/>
              <w:noProof/>
              <w:webHidden/>
              <w:sz w:val="24"/>
              <w:szCs w:val="24"/>
              <w:rPrChange w:id="86" w:author="kato hiroaki" w:date="2021-05-20T14:10:00Z">
                <w:rPr>
                  <w:noProof/>
                  <w:webHidden/>
                </w:rPr>
              </w:rPrChange>
            </w:rPr>
            <w:fldChar w:fldCharType="separate"/>
          </w:r>
          <w:ins w:id="87" w:author="kato hiroaki" w:date="2021-05-20T14:10:00Z">
            <w:r w:rsidR="00777681" w:rsidRPr="00777681">
              <w:rPr>
                <w:rFonts w:ascii="ＭＳ Ｐゴシック" w:eastAsia="ＭＳ Ｐゴシック" w:hAnsi="ＭＳ Ｐゴシック"/>
                <w:noProof/>
                <w:webHidden/>
                <w:sz w:val="24"/>
                <w:szCs w:val="24"/>
                <w:rPrChange w:id="88" w:author="kato hiroaki" w:date="2021-05-20T14:10:00Z">
                  <w:rPr>
                    <w:noProof/>
                    <w:webHidden/>
                  </w:rPr>
                </w:rPrChange>
              </w:rPr>
              <w:t>4</w:t>
            </w:r>
            <w:r w:rsidR="00777681" w:rsidRPr="00777681">
              <w:rPr>
                <w:rFonts w:ascii="ＭＳ Ｐゴシック" w:eastAsia="ＭＳ Ｐゴシック" w:hAnsi="ＭＳ Ｐゴシック"/>
                <w:noProof/>
                <w:webHidden/>
                <w:sz w:val="24"/>
                <w:szCs w:val="24"/>
                <w:rPrChange w:id="89" w:author="kato hiroaki" w:date="2021-05-20T14:10:00Z">
                  <w:rPr>
                    <w:noProof/>
                    <w:webHidden/>
                  </w:rPr>
                </w:rPrChange>
              </w:rPr>
              <w:fldChar w:fldCharType="end"/>
            </w:r>
            <w:r w:rsidR="00777681" w:rsidRPr="00777681">
              <w:rPr>
                <w:rStyle w:val="aa"/>
                <w:rFonts w:ascii="ＭＳ Ｐゴシック" w:eastAsia="ＭＳ Ｐゴシック" w:hAnsi="ＭＳ Ｐゴシック"/>
                <w:noProof/>
                <w:sz w:val="24"/>
                <w:szCs w:val="24"/>
                <w:rPrChange w:id="90" w:author="kato hiroaki" w:date="2021-05-20T14:10:00Z">
                  <w:rPr>
                    <w:rStyle w:val="aa"/>
                    <w:noProof/>
                  </w:rPr>
                </w:rPrChange>
              </w:rPr>
              <w:fldChar w:fldCharType="end"/>
            </w:r>
          </w:ins>
        </w:p>
        <w:p w14:paraId="5BFE04B5" w14:textId="587540E5" w:rsidR="00777681" w:rsidRPr="00777681" w:rsidRDefault="00777681">
          <w:pPr>
            <w:pStyle w:val="21"/>
            <w:tabs>
              <w:tab w:val="left" w:pos="630"/>
              <w:tab w:val="right" w:leader="dot" w:pos="8494"/>
            </w:tabs>
            <w:rPr>
              <w:ins w:id="91" w:author="kato hiroaki" w:date="2021-05-20T14:10:00Z"/>
              <w:rFonts w:ascii="ＭＳ Ｐゴシック" w:eastAsia="ＭＳ Ｐゴシック" w:hAnsi="ＭＳ Ｐゴシック"/>
              <w:noProof/>
              <w:sz w:val="24"/>
              <w:szCs w:val="24"/>
              <w:rPrChange w:id="92" w:author="kato hiroaki" w:date="2021-05-20T14:10:00Z">
                <w:rPr>
                  <w:ins w:id="93" w:author="kato hiroaki" w:date="2021-05-20T14:10:00Z"/>
                  <w:noProof/>
                </w:rPr>
              </w:rPrChange>
            </w:rPr>
          </w:pPr>
          <w:ins w:id="94" w:author="kato hiroaki" w:date="2021-05-20T14:10:00Z">
            <w:r w:rsidRPr="00777681">
              <w:rPr>
                <w:rStyle w:val="aa"/>
                <w:rFonts w:ascii="ＭＳ Ｐゴシック" w:eastAsia="ＭＳ Ｐゴシック" w:hAnsi="ＭＳ Ｐゴシック"/>
                <w:noProof/>
                <w:sz w:val="24"/>
                <w:szCs w:val="24"/>
                <w:rPrChange w:id="95"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96"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97" w:author="kato hiroaki" w:date="2021-05-20T14:10:00Z">
                  <w:rPr>
                    <w:noProof/>
                  </w:rPr>
                </w:rPrChange>
              </w:rPr>
              <w:instrText>HYPERLINK \l "_Toc72412245"</w:instrText>
            </w:r>
            <w:r w:rsidRPr="00777681">
              <w:rPr>
                <w:rStyle w:val="aa"/>
                <w:rFonts w:ascii="ＭＳ Ｐゴシック" w:eastAsia="ＭＳ Ｐゴシック" w:hAnsi="ＭＳ Ｐゴシック"/>
                <w:noProof/>
                <w:sz w:val="24"/>
                <w:szCs w:val="24"/>
                <w:rPrChange w:id="98"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99"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00" w:author="kato hiroaki" w:date="2021-05-20T14:10:00Z">
                  <w:rPr>
                    <w:rStyle w:val="aa"/>
                    <w:rFonts w:ascii="ＭＳ Ｐゴシック" w:hAnsi="ＭＳ Ｐゴシック"/>
                    <w:noProof/>
                  </w:rPr>
                </w:rPrChange>
              </w:rPr>
              <w:t>2.</w:t>
            </w:r>
            <w:r w:rsidRPr="00777681">
              <w:rPr>
                <w:rFonts w:ascii="ＭＳ Ｐゴシック" w:eastAsia="ＭＳ Ｐゴシック" w:hAnsi="ＭＳ Ｐゴシック"/>
                <w:noProof/>
                <w:sz w:val="24"/>
                <w:szCs w:val="24"/>
                <w:rPrChange w:id="101" w:author="kato hiroaki" w:date="2021-05-20T14:10:00Z">
                  <w:rPr>
                    <w:noProof/>
                  </w:rPr>
                </w:rPrChange>
              </w:rPr>
              <w:tab/>
            </w:r>
            <w:r w:rsidRPr="00777681">
              <w:rPr>
                <w:rStyle w:val="aa"/>
                <w:rFonts w:ascii="ＭＳ Ｐゴシック" w:eastAsia="ＭＳ Ｐゴシック" w:hAnsi="ＭＳ Ｐゴシック"/>
                <w:noProof/>
                <w:sz w:val="24"/>
                <w:szCs w:val="24"/>
                <w:rPrChange w:id="102" w:author="kato hiroaki" w:date="2021-05-20T14:10:00Z">
                  <w:rPr>
                    <w:rStyle w:val="aa"/>
                    <w:noProof/>
                  </w:rPr>
                </w:rPrChange>
              </w:rPr>
              <w:t>機能概</w:t>
            </w:r>
            <w:r w:rsidRPr="00777681">
              <w:rPr>
                <w:rStyle w:val="aa"/>
                <w:rFonts w:ascii="ＭＳ Ｐゴシック" w:eastAsia="ＭＳ Ｐゴシック" w:hAnsi="ＭＳ Ｐゴシック"/>
                <w:noProof/>
                <w:sz w:val="24"/>
                <w:szCs w:val="24"/>
                <w:rPrChange w:id="103" w:author="kato hiroaki" w:date="2021-05-20T14:10:00Z">
                  <w:rPr>
                    <w:rStyle w:val="aa"/>
                    <w:noProof/>
                  </w:rPr>
                </w:rPrChange>
              </w:rPr>
              <w:t>要</w:t>
            </w:r>
            <w:r w:rsidRPr="00777681">
              <w:rPr>
                <w:rFonts w:ascii="ＭＳ Ｐゴシック" w:eastAsia="ＭＳ Ｐゴシック" w:hAnsi="ＭＳ Ｐゴシック"/>
                <w:noProof/>
                <w:webHidden/>
                <w:sz w:val="24"/>
                <w:szCs w:val="24"/>
                <w:rPrChange w:id="104" w:author="kato hiroaki" w:date="2021-05-20T14:10:00Z">
                  <w:rPr>
                    <w:noProof/>
                    <w:webHidden/>
                  </w:rPr>
                </w:rPrChange>
              </w:rPr>
              <w:tab/>
            </w:r>
            <w:r w:rsidRPr="00777681">
              <w:rPr>
                <w:rFonts w:ascii="ＭＳ Ｐゴシック" w:eastAsia="ＭＳ Ｐゴシック" w:hAnsi="ＭＳ Ｐゴシック"/>
                <w:noProof/>
                <w:webHidden/>
                <w:sz w:val="24"/>
                <w:szCs w:val="24"/>
                <w:rPrChange w:id="105"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06" w:author="kato hiroaki" w:date="2021-05-20T14:10:00Z">
                  <w:rPr>
                    <w:noProof/>
                    <w:webHidden/>
                  </w:rPr>
                </w:rPrChange>
              </w:rPr>
              <w:instrText xml:space="preserve"> PAGEREF _Toc72412245 \h </w:instrText>
            </w:r>
          </w:ins>
          <w:r w:rsidRPr="00777681">
            <w:rPr>
              <w:rFonts w:ascii="ＭＳ Ｐゴシック" w:eastAsia="ＭＳ Ｐゴシック" w:hAnsi="ＭＳ Ｐゴシック"/>
              <w:noProof/>
              <w:webHidden/>
              <w:sz w:val="24"/>
              <w:szCs w:val="24"/>
              <w:rPrChange w:id="107"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08" w:author="kato hiroaki" w:date="2021-05-20T14:10:00Z">
                <w:rPr>
                  <w:noProof/>
                  <w:webHidden/>
                </w:rPr>
              </w:rPrChange>
            </w:rPr>
            <w:fldChar w:fldCharType="separate"/>
          </w:r>
          <w:ins w:id="109" w:author="kato hiroaki" w:date="2021-05-20T14:10:00Z">
            <w:r w:rsidRPr="00777681">
              <w:rPr>
                <w:rFonts w:ascii="ＭＳ Ｐゴシック" w:eastAsia="ＭＳ Ｐゴシック" w:hAnsi="ＭＳ Ｐゴシック"/>
                <w:noProof/>
                <w:webHidden/>
                <w:sz w:val="24"/>
                <w:szCs w:val="24"/>
                <w:rPrChange w:id="110" w:author="kato hiroaki" w:date="2021-05-20T14:10:00Z">
                  <w:rPr>
                    <w:noProof/>
                    <w:webHidden/>
                  </w:rPr>
                </w:rPrChange>
              </w:rPr>
              <w:t>5</w:t>
            </w:r>
            <w:r w:rsidRPr="00777681">
              <w:rPr>
                <w:rFonts w:ascii="ＭＳ Ｐゴシック" w:eastAsia="ＭＳ Ｐゴシック" w:hAnsi="ＭＳ Ｐゴシック"/>
                <w:noProof/>
                <w:webHidden/>
                <w:sz w:val="24"/>
                <w:szCs w:val="24"/>
                <w:rPrChange w:id="111"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12" w:author="kato hiroaki" w:date="2021-05-20T14:10:00Z">
                  <w:rPr>
                    <w:rStyle w:val="aa"/>
                    <w:noProof/>
                  </w:rPr>
                </w:rPrChange>
              </w:rPr>
              <w:fldChar w:fldCharType="end"/>
            </w:r>
          </w:ins>
        </w:p>
        <w:p w14:paraId="3B078B1E" w14:textId="495EA76B" w:rsidR="00777681" w:rsidRPr="00777681" w:rsidRDefault="00777681">
          <w:pPr>
            <w:pStyle w:val="21"/>
            <w:tabs>
              <w:tab w:val="left" w:pos="630"/>
              <w:tab w:val="right" w:leader="dot" w:pos="8494"/>
            </w:tabs>
            <w:rPr>
              <w:ins w:id="113" w:author="kato hiroaki" w:date="2021-05-20T14:10:00Z"/>
              <w:rFonts w:ascii="ＭＳ Ｐゴシック" w:eastAsia="ＭＳ Ｐゴシック" w:hAnsi="ＭＳ Ｐゴシック"/>
              <w:noProof/>
              <w:sz w:val="24"/>
              <w:szCs w:val="24"/>
              <w:rPrChange w:id="114" w:author="kato hiroaki" w:date="2021-05-20T14:10:00Z">
                <w:rPr>
                  <w:ins w:id="115" w:author="kato hiroaki" w:date="2021-05-20T14:10:00Z"/>
                  <w:noProof/>
                </w:rPr>
              </w:rPrChange>
            </w:rPr>
          </w:pPr>
          <w:ins w:id="116" w:author="kato hiroaki" w:date="2021-05-20T14:10:00Z">
            <w:r w:rsidRPr="00777681">
              <w:rPr>
                <w:rStyle w:val="aa"/>
                <w:rFonts w:ascii="ＭＳ Ｐゴシック" w:eastAsia="ＭＳ Ｐゴシック" w:hAnsi="ＭＳ Ｐゴシック"/>
                <w:noProof/>
                <w:sz w:val="24"/>
                <w:szCs w:val="24"/>
                <w:rPrChange w:id="117" w:author="kato hiroaki" w:date="2021-05-20T14:10:00Z">
                  <w:rPr>
                    <w:rStyle w:val="aa"/>
                    <w:noProof/>
                  </w:rPr>
                </w:rPrChange>
              </w:rPr>
              <w:fldChar w:fldCharType="begin"/>
            </w:r>
            <w:r w:rsidRPr="00777681">
              <w:rPr>
                <w:rStyle w:val="aa"/>
                <w:rFonts w:ascii="ＭＳ Ｐゴシック" w:eastAsia="ＭＳ Ｐゴシック" w:hAnsi="ＭＳ Ｐゴシック"/>
                <w:noProof/>
                <w:sz w:val="24"/>
                <w:szCs w:val="24"/>
                <w:rPrChange w:id="118" w:author="kato hiroaki" w:date="2021-05-20T14:10:00Z">
                  <w:rPr>
                    <w:rStyle w:val="aa"/>
                    <w:noProof/>
                  </w:rPr>
                </w:rPrChange>
              </w:rPr>
              <w:instrText xml:space="preserve"> </w:instrText>
            </w:r>
            <w:r w:rsidRPr="00777681">
              <w:rPr>
                <w:rFonts w:ascii="ＭＳ Ｐゴシック" w:eastAsia="ＭＳ Ｐゴシック" w:hAnsi="ＭＳ Ｐゴシック"/>
                <w:noProof/>
                <w:sz w:val="24"/>
                <w:szCs w:val="24"/>
                <w:rPrChange w:id="119" w:author="kato hiroaki" w:date="2021-05-20T14:10:00Z">
                  <w:rPr>
                    <w:noProof/>
                  </w:rPr>
                </w:rPrChange>
              </w:rPr>
              <w:instrText>HYPERLINK \l "_Toc72412248"</w:instrText>
            </w:r>
            <w:r w:rsidRPr="00777681">
              <w:rPr>
                <w:rStyle w:val="aa"/>
                <w:rFonts w:ascii="ＭＳ Ｐゴシック" w:eastAsia="ＭＳ Ｐゴシック" w:hAnsi="ＭＳ Ｐゴシック"/>
                <w:noProof/>
                <w:sz w:val="24"/>
                <w:szCs w:val="24"/>
                <w:rPrChange w:id="120" w:author="kato hiroaki" w:date="2021-05-20T14:10:00Z">
                  <w:rPr>
                    <w:rStyle w:val="aa"/>
                    <w:noProof/>
                  </w:rPr>
                </w:rPrChange>
              </w:rPr>
              <w:instrText xml:space="preserve"> </w:instrText>
            </w:r>
            <w:r w:rsidRPr="00777681">
              <w:rPr>
                <w:rStyle w:val="aa"/>
                <w:rFonts w:ascii="ＭＳ Ｐゴシック" w:eastAsia="ＭＳ Ｐゴシック" w:hAnsi="ＭＳ Ｐゴシック"/>
                <w:noProof/>
                <w:sz w:val="24"/>
                <w:szCs w:val="24"/>
                <w:rPrChange w:id="121" w:author="kato hiroaki" w:date="2021-05-20T14:10:00Z">
                  <w:rPr>
                    <w:rStyle w:val="aa"/>
                    <w:noProof/>
                  </w:rPr>
                </w:rPrChange>
              </w:rPr>
              <w:fldChar w:fldCharType="separate"/>
            </w:r>
            <w:r w:rsidRPr="00777681">
              <w:rPr>
                <w:rStyle w:val="aa"/>
                <w:rFonts w:ascii="ＭＳ Ｐゴシック" w:eastAsia="ＭＳ Ｐゴシック" w:hAnsi="ＭＳ Ｐゴシック"/>
                <w:noProof/>
                <w:sz w:val="24"/>
                <w:szCs w:val="24"/>
                <w:rPrChange w:id="122" w:author="kato hiroaki" w:date="2021-05-20T14:10:00Z">
                  <w:rPr>
                    <w:rStyle w:val="aa"/>
                    <w:rFonts w:ascii="ＭＳ Ｐゴシック" w:eastAsia="ＭＳ Ｐゴシック" w:hAnsi="ＭＳ Ｐゴシック"/>
                    <w:noProof/>
                  </w:rPr>
                </w:rPrChange>
              </w:rPr>
              <w:t>3.</w:t>
            </w:r>
            <w:r w:rsidRPr="00777681">
              <w:rPr>
                <w:rFonts w:ascii="ＭＳ Ｐゴシック" w:eastAsia="ＭＳ Ｐゴシック" w:hAnsi="ＭＳ Ｐゴシック"/>
                <w:noProof/>
                <w:sz w:val="24"/>
                <w:szCs w:val="24"/>
                <w:rPrChange w:id="123" w:author="kato hiroaki" w:date="2021-05-20T14:10:00Z">
                  <w:rPr>
                    <w:noProof/>
                  </w:rPr>
                </w:rPrChange>
              </w:rPr>
              <w:tab/>
            </w:r>
            <w:r w:rsidRPr="00777681">
              <w:rPr>
                <w:rStyle w:val="aa"/>
                <w:rFonts w:ascii="ＭＳ Ｐゴシック" w:eastAsia="ＭＳ Ｐゴシック" w:hAnsi="ＭＳ Ｐゴシック"/>
                <w:noProof/>
                <w:sz w:val="24"/>
                <w:szCs w:val="24"/>
                <w:rPrChange w:id="124" w:author="kato hiroaki" w:date="2021-05-20T14:10:00Z">
                  <w:rPr>
                    <w:rStyle w:val="aa"/>
                    <w:rFonts w:ascii="ＭＳ Ｐゴシック" w:eastAsia="ＭＳ Ｐゴシック" w:hAnsi="ＭＳ Ｐゴシック"/>
                    <w:noProof/>
                  </w:rPr>
                </w:rPrChange>
              </w:rPr>
              <w:t>システム環境</w:t>
            </w:r>
            <w:r w:rsidRPr="00777681">
              <w:rPr>
                <w:rFonts w:ascii="ＭＳ Ｐゴシック" w:eastAsia="ＭＳ Ｐゴシック" w:hAnsi="ＭＳ Ｐゴシック"/>
                <w:noProof/>
                <w:webHidden/>
                <w:sz w:val="24"/>
                <w:szCs w:val="24"/>
                <w:rPrChange w:id="125" w:author="kato hiroaki" w:date="2021-05-20T14:10:00Z">
                  <w:rPr>
                    <w:noProof/>
                    <w:webHidden/>
                  </w:rPr>
                </w:rPrChange>
              </w:rPr>
              <w:tab/>
            </w:r>
            <w:r w:rsidRPr="00777681">
              <w:rPr>
                <w:rFonts w:ascii="ＭＳ Ｐゴシック" w:eastAsia="ＭＳ Ｐゴシック" w:hAnsi="ＭＳ Ｐゴシック"/>
                <w:noProof/>
                <w:webHidden/>
                <w:sz w:val="24"/>
                <w:szCs w:val="24"/>
                <w:rPrChange w:id="126" w:author="kato hiroaki" w:date="2021-05-20T14:10:00Z">
                  <w:rPr>
                    <w:noProof/>
                    <w:webHidden/>
                  </w:rPr>
                </w:rPrChange>
              </w:rPr>
              <w:fldChar w:fldCharType="begin"/>
            </w:r>
            <w:r w:rsidRPr="00777681">
              <w:rPr>
                <w:rFonts w:ascii="ＭＳ Ｐゴシック" w:eastAsia="ＭＳ Ｐゴシック" w:hAnsi="ＭＳ Ｐゴシック"/>
                <w:noProof/>
                <w:webHidden/>
                <w:sz w:val="24"/>
                <w:szCs w:val="24"/>
                <w:rPrChange w:id="127" w:author="kato hiroaki" w:date="2021-05-20T14:10:00Z">
                  <w:rPr>
                    <w:noProof/>
                    <w:webHidden/>
                  </w:rPr>
                </w:rPrChange>
              </w:rPr>
              <w:instrText xml:space="preserve"> PAGEREF _Toc72412248 \h </w:instrText>
            </w:r>
          </w:ins>
          <w:r w:rsidRPr="00777681">
            <w:rPr>
              <w:rFonts w:ascii="ＭＳ Ｐゴシック" w:eastAsia="ＭＳ Ｐゴシック" w:hAnsi="ＭＳ Ｐゴシック"/>
              <w:noProof/>
              <w:webHidden/>
              <w:sz w:val="24"/>
              <w:szCs w:val="24"/>
              <w:rPrChange w:id="128" w:author="kato hiroaki" w:date="2021-05-20T14:10:00Z">
                <w:rPr>
                  <w:rFonts w:ascii="ＭＳ Ｐゴシック" w:eastAsia="ＭＳ Ｐゴシック" w:hAnsi="ＭＳ Ｐゴシック"/>
                  <w:noProof/>
                  <w:webHidden/>
                  <w:sz w:val="24"/>
                  <w:szCs w:val="24"/>
                </w:rPr>
              </w:rPrChange>
            </w:rPr>
          </w:r>
          <w:r w:rsidRPr="00777681">
            <w:rPr>
              <w:rFonts w:ascii="ＭＳ Ｐゴシック" w:eastAsia="ＭＳ Ｐゴシック" w:hAnsi="ＭＳ Ｐゴシック"/>
              <w:noProof/>
              <w:webHidden/>
              <w:sz w:val="24"/>
              <w:szCs w:val="24"/>
              <w:rPrChange w:id="129" w:author="kato hiroaki" w:date="2021-05-20T14:10:00Z">
                <w:rPr>
                  <w:noProof/>
                  <w:webHidden/>
                </w:rPr>
              </w:rPrChange>
            </w:rPr>
            <w:fldChar w:fldCharType="separate"/>
          </w:r>
          <w:ins w:id="130" w:author="kato hiroaki" w:date="2021-05-20T14:10:00Z">
            <w:r w:rsidRPr="00777681">
              <w:rPr>
                <w:rFonts w:ascii="ＭＳ Ｐゴシック" w:eastAsia="ＭＳ Ｐゴシック" w:hAnsi="ＭＳ Ｐゴシック"/>
                <w:noProof/>
                <w:webHidden/>
                <w:sz w:val="24"/>
                <w:szCs w:val="24"/>
                <w:rPrChange w:id="131" w:author="kato hiroaki" w:date="2021-05-20T14:10:00Z">
                  <w:rPr>
                    <w:noProof/>
                    <w:webHidden/>
                  </w:rPr>
                </w:rPrChange>
              </w:rPr>
              <w:t>6</w:t>
            </w:r>
            <w:r w:rsidRPr="00777681">
              <w:rPr>
                <w:rFonts w:ascii="ＭＳ Ｐゴシック" w:eastAsia="ＭＳ Ｐゴシック" w:hAnsi="ＭＳ Ｐゴシック"/>
                <w:noProof/>
                <w:webHidden/>
                <w:sz w:val="24"/>
                <w:szCs w:val="24"/>
                <w:rPrChange w:id="132" w:author="kato hiroaki" w:date="2021-05-20T14:10:00Z">
                  <w:rPr>
                    <w:noProof/>
                    <w:webHidden/>
                  </w:rPr>
                </w:rPrChange>
              </w:rPr>
              <w:fldChar w:fldCharType="end"/>
            </w:r>
            <w:r w:rsidRPr="00777681">
              <w:rPr>
                <w:rStyle w:val="aa"/>
                <w:rFonts w:ascii="ＭＳ Ｐゴシック" w:eastAsia="ＭＳ Ｐゴシック" w:hAnsi="ＭＳ Ｐゴシック"/>
                <w:noProof/>
                <w:sz w:val="24"/>
                <w:szCs w:val="24"/>
                <w:rPrChange w:id="133" w:author="kato hiroaki" w:date="2021-05-20T14:10:00Z">
                  <w:rPr>
                    <w:rStyle w:val="aa"/>
                    <w:noProof/>
                  </w:rPr>
                </w:rPrChange>
              </w:rPr>
              <w:fldChar w:fldCharType="end"/>
            </w:r>
          </w:ins>
        </w:p>
        <w:p w14:paraId="743ADED2" w14:textId="7E028D0F" w:rsidR="0069712B" w:rsidRPr="00777681" w:rsidDel="00777681" w:rsidRDefault="0069712B">
          <w:pPr>
            <w:pStyle w:val="21"/>
            <w:tabs>
              <w:tab w:val="left" w:pos="630"/>
              <w:tab w:val="right" w:leader="dot" w:pos="8494"/>
            </w:tabs>
            <w:rPr>
              <w:del w:id="134" w:author="kato hiroaki" w:date="2021-05-20T14:10:00Z"/>
              <w:rFonts w:ascii="ＭＳ Ｐゴシック" w:eastAsia="ＭＳ Ｐゴシック" w:hAnsi="ＭＳ Ｐゴシック"/>
              <w:noProof/>
              <w:sz w:val="24"/>
              <w:szCs w:val="24"/>
              <w:rPrChange w:id="135" w:author="kato hiroaki" w:date="2021-05-20T14:10:00Z">
                <w:rPr>
                  <w:del w:id="136" w:author="kato hiroaki" w:date="2021-05-20T14:10:00Z"/>
                  <w:rFonts w:ascii="ＭＳ Ｐゴシック" w:eastAsia="ＭＳ Ｐゴシック" w:hAnsi="ＭＳ Ｐゴシック"/>
                  <w:noProof/>
                  <w:sz w:val="28"/>
                  <w:szCs w:val="28"/>
                </w:rPr>
              </w:rPrChange>
            </w:rPr>
          </w:pPr>
          <w:del w:id="137" w:author="kato hiroaki" w:date="2021-05-20T14:10:00Z">
            <w:r w:rsidRPr="00777681" w:rsidDel="00777681">
              <w:rPr>
                <w:rStyle w:val="aa"/>
                <w:rFonts w:ascii="ＭＳ Ｐゴシック" w:eastAsia="ＭＳ Ｐゴシック" w:hAnsi="ＭＳ Ｐゴシック"/>
                <w:noProof/>
                <w:sz w:val="24"/>
                <w:szCs w:val="24"/>
                <w:rPrChange w:id="138"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39"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40" w:author="kato hiroaki" w:date="2021-05-20T14:10:00Z">
                  <w:rPr>
                    <w:rFonts w:ascii="ＭＳ Ｐゴシック" w:eastAsia="ＭＳ Ｐゴシック" w:hAnsi="ＭＳ Ｐゴシック"/>
                    <w:noProof/>
                    <w:sz w:val="28"/>
                    <w:szCs w:val="28"/>
                  </w:rPr>
                </w:rPrChange>
              </w:rPr>
              <w:delInstrText>HYPERLINK \l "_Toc72411029"</w:delInstrText>
            </w:r>
            <w:r w:rsidRPr="00777681" w:rsidDel="00777681">
              <w:rPr>
                <w:rStyle w:val="aa"/>
                <w:rFonts w:ascii="ＭＳ Ｐゴシック" w:eastAsia="ＭＳ Ｐゴシック" w:hAnsi="ＭＳ Ｐゴシック"/>
                <w:noProof/>
                <w:sz w:val="24"/>
                <w:szCs w:val="24"/>
                <w:rPrChange w:id="141"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42" w:author="kato hiroaki" w:date="2021-05-20T14:10:00Z">
                  <w:rPr>
                    <w:rStyle w:val="aa"/>
                    <w:rFonts w:ascii="ＭＳ Ｐゴシック" w:eastAsia="ＭＳ Ｐゴシック" w:hAnsi="ＭＳ Ｐゴシック"/>
                    <w:noProof/>
                    <w:sz w:val="28"/>
                    <w:szCs w:val="28"/>
                  </w:rPr>
                </w:rPrChange>
              </w:rPr>
              <w:fldChar w:fldCharType="separate"/>
            </w:r>
          </w:del>
          <w:ins w:id="143" w:author="kato hiroaki" w:date="2021-05-20T14:10:00Z">
            <w:r w:rsidR="00777681" w:rsidRPr="00777681">
              <w:rPr>
                <w:rStyle w:val="aa"/>
                <w:rFonts w:ascii="ＭＳ Ｐゴシック" w:eastAsia="ＭＳ Ｐゴシック" w:hAnsi="ＭＳ Ｐゴシック" w:hint="eastAsia"/>
                <w:b/>
                <w:bCs/>
                <w:noProof/>
                <w:sz w:val="24"/>
                <w:szCs w:val="24"/>
                <w:rPrChange w:id="144"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45"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46"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47" w:author="kato hiroaki" w:date="2021-05-20T14:10:00Z">
            <w:r w:rsidRPr="00777681" w:rsidDel="00777681">
              <w:rPr>
                <w:rStyle w:val="aa"/>
                <w:rFonts w:ascii="ＭＳ Ｐゴシック" w:eastAsia="ＭＳ Ｐゴシック" w:hAnsi="ＭＳ Ｐゴシック"/>
                <w:noProof/>
                <w:sz w:val="24"/>
                <w:szCs w:val="24"/>
                <w:rPrChange w:id="148" w:author="kato hiroaki" w:date="2021-05-20T14:10:00Z">
                  <w:rPr>
                    <w:rStyle w:val="aa"/>
                    <w:rFonts w:ascii="ＭＳ Ｐゴシック" w:eastAsia="ＭＳ Ｐゴシック" w:hAnsi="ＭＳ Ｐゴシック"/>
                    <w:noProof/>
                    <w:sz w:val="28"/>
                    <w:szCs w:val="28"/>
                  </w:rPr>
                </w:rPrChange>
              </w:rPr>
              <w:delText>1.</w:delText>
            </w:r>
            <w:r w:rsidRPr="00777681" w:rsidDel="00777681">
              <w:rPr>
                <w:rFonts w:ascii="ＭＳ Ｐゴシック" w:eastAsia="ＭＳ Ｐゴシック" w:hAnsi="ＭＳ Ｐゴシック"/>
                <w:noProof/>
                <w:sz w:val="24"/>
                <w:szCs w:val="24"/>
                <w:rPrChange w:id="149"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50" w:author="kato hiroaki" w:date="2021-05-20T14:10:00Z">
                  <w:rPr>
                    <w:rStyle w:val="aa"/>
                    <w:rFonts w:ascii="ＭＳ Ｐゴシック" w:eastAsia="ＭＳ Ｐゴシック" w:hAnsi="ＭＳ Ｐゴシック"/>
                    <w:noProof/>
                    <w:sz w:val="28"/>
                    <w:szCs w:val="28"/>
                  </w:rPr>
                </w:rPrChange>
              </w:rPr>
              <w:delText>初めに</w:delText>
            </w:r>
            <w:r w:rsidRPr="00777681" w:rsidDel="00777681">
              <w:rPr>
                <w:rFonts w:ascii="ＭＳ Ｐゴシック" w:eastAsia="ＭＳ Ｐゴシック" w:hAnsi="ＭＳ Ｐゴシック"/>
                <w:noProof/>
                <w:webHidden/>
                <w:sz w:val="24"/>
                <w:szCs w:val="24"/>
                <w:rPrChange w:id="151"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52"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53" w:author="kato hiroaki" w:date="2021-05-20T14:10:00Z">
                  <w:rPr>
                    <w:rFonts w:ascii="ＭＳ Ｐゴシック" w:eastAsia="ＭＳ Ｐゴシック" w:hAnsi="ＭＳ Ｐゴシック"/>
                    <w:noProof/>
                    <w:webHidden/>
                    <w:sz w:val="28"/>
                    <w:szCs w:val="28"/>
                  </w:rPr>
                </w:rPrChange>
              </w:rPr>
              <w:delInstrText xml:space="preserve"> PAGEREF _Toc72411029 \h </w:delInstrText>
            </w:r>
            <w:r w:rsidRPr="00777681" w:rsidDel="00777681">
              <w:rPr>
                <w:rFonts w:ascii="ＭＳ Ｐゴシック" w:eastAsia="ＭＳ Ｐゴシック" w:hAnsi="ＭＳ Ｐゴシック"/>
                <w:noProof/>
                <w:webHidden/>
                <w:sz w:val="24"/>
                <w:szCs w:val="24"/>
                <w:rPrChange w:id="154"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55"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56" w:author="kato hiroaki" w:date="2021-05-20T14:10:00Z">
                  <w:rPr>
                    <w:rFonts w:ascii="ＭＳ Ｐゴシック" w:eastAsia="ＭＳ Ｐゴシック" w:hAnsi="ＭＳ Ｐゴシック"/>
                    <w:noProof/>
                    <w:webHidden/>
                    <w:sz w:val="28"/>
                    <w:szCs w:val="28"/>
                  </w:rPr>
                </w:rPrChange>
              </w:rPr>
              <w:delText>4</w:delText>
            </w:r>
            <w:r w:rsidRPr="00777681" w:rsidDel="00777681">
              <w:rPr>
                <w:rFonts w:ascii="ＭＳ Ｐゴシック" w:eastAsia="ＭＳ Ｐゴシック" w:hAnsi="ＭＳ Ｐゴシック"/>
                <w:noProof/>
                <w:webHidden/>
                <w:sz w:val="24"/>
                <w:szCs w:val="24"/>
                <w:rPrChange w:id="157"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58" w:author="kato hiroaki" w:date="2021-05-20T14:10:00Z">
                  <w:rPr>
                    <w:rStyle w:val="aa"/>
                    <w:rFonts w:ascii="ＭＳ Ｐゴシック" w:eastAsia="ＭＳ Ｐゴシック" w:hAnsi="ＭＳ Ｐゴシック"/>
                    <w:noProof/>
                    <w:sz w:val="28"/>
                    <w:szCs w:val="28"/>
                  </w:rPr>
                </w:rPrChange>
              </w:rPr>
              <w:fldChar w:fldCharType="end"/>
            </w:r>
          </w:del>
        </w:p>
        <w:p w14:paraId="1183234A" w14:textId="2CB7BD4F" w:rsidR="0069712B" w:rsidRPr="00777681" w:rsidDel="00777681" w:rsidRDefault="0069712B">
          <w:pPr>
            <w:pStyle w:val="21"/>
            <w:tabs>
              <w:tab w:val="left" w:pos="630"/>
              <w:tab w:val="right" w:leader="dot" w:pos="8494"/>
            </w:tabs>
            <w:rPr>
              <w:del w:id="159" w:author="kato hiroaki" w:date="2021-05-20T14:10:00Z"/>
              <w:rFonts w:ascii="ＭＳ Ｐゴシック" w:eastAsia="ＭＳ Ｐゴシック" w:hAnsi="ＭＳ Ｐゴシック"/>
              <w:noProof/>
              <w:sz w:val="24"/>
              <w:szCs w:val="24"/>
              <w:rPrChange w:id="160" w:author="kato hiroaki" w:date="2021-05-20T14:10:00Z">
                <w:rPr>
                  <w:del w:id="161" w:author="kato hiroaki" w:date="2021-05-20T14:10:00Z"/>
                  <w:rFonts w:ascii="ＭＳ Ｐゴシック" w:eastAsia="ＭＳ Ｐゴシック" w:hAnsi="ＭＳ Ｐゴシック"/>
                  <w:noProof/>
                  <w:sz w:val="28"/>
                  <w:szCs w:val="28"/>
                </w:rPr>
              </w:rPrChange>
            </w:rPr>
          </w:pPr>
          <w:del w:id="162" w:author="kato hiroaki" w:date="2021-05-20T14:10:00Z">
            <w:r w:rsidRPr="00777681" w:rsidDel="00777681">
              <w:rPr>
                <w:rStyle w:val="aa"/>
                <w:rFonts w:ascii="ＭＳ Ｐゴシック" w:eastAsia="ＭＳ Ｐゴシック" w:hAnsi="ＭＳ Ｐゴシック"/>
                <w:noProof/>
                <w:sz w:val="24"/>
                <w:szCs w:val="24"/>
                <w:rPrChange w:id="163" w:author="kato hiroaki" w:date="2021-05-20T14:10:00Z">
                  <w:rPr>
                    <w:rStyle w:val="aa"/>
                    <w:rFonts w:ascii="ＭＳ Ｐゴシック" w:eastAsia="ＭＳ Ｐゴシック" w:hAnsi="ＭＳ Ｐゴシック"/>
                    <w:noProof/>
                    <w:sz w:val="28"/>
                    <w:szCs w:val="28"/>
                  </w:rPr>
                </w:rPrChange>
              </w:rPr>
              <w:fldChar w:fldCharType="begin"/>
            </w:r>
            <w:r w:rsidRPr="00777681" w:rsidDel="00777681">
              <w:rPr>
                <w:rStyle w:val="aa"/>
                <w:rFonts w:ascii="ＭＳ Ｐゴシック" w:eastAsia="ＭＳ Ｐゴシック" w:hAnsi="ＭＳ Ｐゴシック"/>
                <w:noProof/>
                <w:sz w:val="24"/>
                <w:szCs w:val="24"/>
                <w:rPrChange w:id="164"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Fonts w:ascii="ＭＳ Ｐゴシック" w:eastAsia="ＭＳ Ｐゴシック" w:hAnsi="ＭＳ Ｐゴシック"/>
                <w:noProof/>
                <w:sz w:val="24"/>
                <w:szCs w:val="24"/>
                <w:rPrChange w:id="165" w:author="kato hiroaki" w:date="2021-05-20T14:10:00Z">
                  <w:rPr>
                    <w:rFonts w:ascii="ＭＳ Ｐゴシック" w:eastAsia="ＭＳ Ｐゴシック" w:hAnsi="ＭＳ Ｐゴシック"/>
                    <w:noProof/>
                    <w:sz w:val="28"/>
                    <w:szCs w:val="28"/>
                  </w:rPr>
                </w:rPrChange>
              </w:rPr>
              <w:delInstrText>HYPERLINK \l "_Toc72411030"</w:delInstrText>
            </w:r>
            <w:r w:rsidRPr="00777681" w:rsidDel="00777681">
              <w:rPr>
                <w:rStyle w:val="aa"/>
                <w:rFonts w:ascii="ＭＳ Ｐゴシック" w:eastAsia="ＭＳ Ｐゴシック" w:hAnsi="ＭＳ Ｐゴシック"/>
                <w:noProof/>
                <w:sz w:val="24"/>
                <w:szCs w:val="24"/>
                <w:rPrChange w:id="166" w:author="kato hiroaki" w:date="2021-05-20T14:10:00Z">
                  <w:rPr>
                    <w:rStyle w:val="aa"/>
                    <w:rFonts w:ascii="ＭＳ Ｐゴシック" w:eastAsia="ＭＳ Ｐゴシック" w:hAnsi="ＭＳ Ｐゴシック"/>
                    <w:noProof/>
                    <w:sz w:val="28"/>
                    <w:szCs w:val="28"/>
                  </w:rPr>
                </w:rPrChange>
              </w:rPr>
              <w:delInstrText xml:space="preserve"> </w:delInstrText>
            </w:r>
            <w:r w:rsidRPr="00777681" w:rsidDel="00777681">
              <w:rPr>
                <w:rStyle w:val="aa"/>
                <w:rFonts w:ascii="ＭＳ Ｐゴシック" w:eastAsia="ＭＳ Ｐゴシック" w:hAnsi="ＭＳ Ｐゴシック"/>
                <w:noProof/>
                <w:sz w:val="24"/>
                <w:szCs w:val="24"/>
                <w:rPrChange w:id="167" w:author="kato hiroaki" w:date="2021-05-20T14:10:00Z">
                  <w:rPr>
                    <w:rStyle w:val="aa"/>
                    <w:rFonts w:ascii="ＭＳ Ｐゴシック" w:eastAsia="ＭＳ Ｐゴシック" w:hAnsi="ＭＳ Ｐゴシック"/>
                    <w:noProof/>
                    <w:sz w:val="28"/>
                    <w:szCs w:val="28"/>
                  </w:rPr>
                </w:rPrChange>
              </w:rPr>
              <w:fldChar w:fldCharType="separate"/>
            </w:r>
          </w:del>
          <w:ins w:id="168" w:author="kato hiroaki" w:date="2021-05-20T14:10:00Z">
            <w:r w:rsidR="00777681" w:rsidRPr="00777681">
              <w:rPr>
                <w:rStyle w:val="aa"/>
                <w:rFonts w:ascii="ＭＳ Ｐゴシック" w:eastAsia="ＭＳ Ｐゴシック" w:hAnsi="ＭＳ Ｐゴシック" w:hint="eastAsia"/>
                <w:b/>
                <w:bCs/>
                <w:noProof/>
                <w:sz w:val="24"/>
                <w:szCs w:val="24"/>
                <w:rPrChange w:id="169" w:author="kato hiroaki" w:date="2021-05-20T14:10:00Z">
                  <w:rPr>
                    <w:rStyle w:val="aa"/>
                    <w:rFonts w:ascii="ＭＳ Ｐゴシック" w:eastAsia="ＭＳ Ｐゴシック" w:hAnsi="ＭＳ Ｐゴシック" w:hint="eastAsia"/>
                    <w:b/>
                    <w:bCs/>
                    <w:noProof/>
                    <w:sz w:val="28"/>
                    <w:szCs w:val="28"/>
                  </w:rPr>
                </w:rPrChange>
              </w:rPr>
              <w:t>エラー</w:t>
            </w:r>
            <w:r w:rsidR="00777681" w:rsidRPr="00777681">
              <w:rPr>
                <w:rStyle w:val="aa"/>
                <w:rFonts w:ascii="ＭＳ Ｐゴシック" w:eastAsia="ＭＳ Ｐゴシック" w:hAnsi="ＭＳ Ｐゴシック"/>
                <w:b/>
                <w:bCs/>
                <w:noProof/>
                <w:sz w:val="24"/>
                <w:szCs w:val="24"/>
                <w:rPrChange w:id="170" w:author="kato hiroaki" w:date="2021-05-20T14:10:00Z">
                  <w:rPr>
                    <w:rStyle w:val="aa"/>
                    <w:rFonts w:ascii="ＭＳ Ｐゴシック" w:eastAsia="ＭＳ Ｐゴシック" w:hAnsi="ＭＳ Ｐゴシック"/>
                    <w:b/>
                    <w:bCs/>
                    <w:noProof/>
                    <w:sz w:val="28"/>
                    <w:szCs w:val="28"/>
                  </w:rPr>
                </w:rPrChange>
              </w:rPr>
              <w:t xml:space="preserve">! </w:t>
            </w:r>
            <w:r w:rsidR="00777681" w:rsidRPr="00777681">
              <w:rPr>
                <w:rStyle w:val="aa"/>
                <w:rFonts w:ascii="ＭＳ Ｐゴシック" w:eastAsia="ＭＳ Ｐゴシック" w:hAnsi="ＭＳ Ｐゴシック" w:hint="eastAsia"/>
                <w:b/>
                <w:bCs/>
                <w:noProof/>
                <w:sz w:val="24"/>
                <w:szCs w:val="24"/>
                <w:rPrChange w:id="171" w:author="kato hiroaki" w:date="2021-05-20T14:10:00Z">
                  <w:rPr>
                    <w:rStyle w:val="aa"/>
                    <w:rFonts w:ascii="ＭＳ Ｐゴシック" w:eastAsia="ＭＳ Ｐゴシック" w:hAnsi="ＭＳ Ｐゴシック" w:hint="eastAsia"/>
                    <w:b/>
                    <w:bCs/>
                    <w:noProof/>
                    <w:sz w:val="28"/>
                    <w:szCs w:val="28"/>
                  </w:rPr>
                </w:rPrChange>
              </w:rPr>
              <w:t>ハイパーリンクの参照に誤りがあります。</w:t>
            </w:r>
          </w:ins>
          <w:del w:id="172" w:author="kato hiroaki" w:date="2021-05-20T14:10:00Z">
            <w:r w:rsidRPr="00777681" w:rsidDel="00777681">
              <w:rPr>
                <w:rStyle w:val="aa"/>
                <w:rFonts w:ascii="ＭＳ Ｐゴシック" w:eastAsia="ＭＳ Ｐゴシック" w:hAnsi="ＭＳ Ｐゴシック"/>
                <w:noProof/>
                <w:sz w:val="24"/>
                <w:szCs w:val="24"/>
                <w:rPrChange w:id="173" w:author="kato hiroaki" w:date="2021-05-20T14:10:00Z">
                  <w:rPr>
                    <w:rStyle w:val="aa"/>
                    <w:rFonts w:ascii="ＭＳ Ｐゴシック" w:eastAsia="ＭＳ Ｐゴシック" w:hAnsi="ＭＳ Ｐゴシック"/>
                    <w:noProof/>
                    <w:sz w:val="28"/>
                    <w:szCs w:val="28"/>
                  </w:rPr>
                </w:rPrChange>
              </w:rPr>
              <w:delText>2.</w:delText>
            </w:r>
            <w:r w:rsidRPr="00777681" w:rsidDel="00777681">
              <w:rPr>
                <w:rFonts w:ascii="ＭＳ Ｐゴシック" w:eastAsia="ＭＳ Ｐゴシック" w:hAnsi="ＭＳ Ｐゴシック"/>
                <w:noProof/>
                <w:sz w:val="24"/>
                <w:szCs w:val="24"/>
                <w:rPrChange w:id="174" w:author="kato hiroaki" w:date="2021-05-20T14:10:00Z">
                  <w:rPr>
                    <w:rFonts w:ascii="ＭＳ Ｐゴシック" w:eastAsia="ＭＳ Ｐゴシック" w:hAnsi="ＭＳ Ｐゴシック"/>
                    <w:noProof/>
                    <w:sz w:val="28"/>
                    <w:szCs w:val="28"/>
                  </w:rPr>
                </w:rPrChange>
              </w:rPr>
              <w:tab/>
            </w:r>
            <w:r w:rsidRPr="00777681" w:rsidDel="00777681">
              <w:rPr>
                <w:rStyle w:val="aa"/>
                <w:rFonts w:ascii="ＭＳ Ｐゴシック" w:eastAsia="ＭＳ Ｐゴシック" w:hAnsi="ＭＳ Ｐゴシック"/>
                <w:noProof/>
                <w:sz w:val="24"/>
                <w:szCs w:val="24"/>
                <w:rPrChange w:id="175" w:author="kato hiroaki" w:date="2021-05-20T14:10:00Z">
                  <w:rPr>
                    <w:rStyle w:val="aa"/>
                    <w:rFonts w:ascii="ＭＳ Ｐゴシック" w:eastAsia="ＭＳ Ｐゴシック" w:hAnsi="ＭＳ Ｐゴシック"/>
                    <w:noProof/>
                    <w:sz w:val="28"/>
                    <w:szCs w:val="28"/>
                  </w:rPr>
                </w:rPrChange>
              </w:rPr>
              <w:delText>機能概要</w:delText>
            </w:r>
            <w:r w:rsidRPr="00777681" w:rsidDel="00777681">
              <w:rPr>
                <w:rFonts w:ascii="ＭＳ Ｐゴシック" w:eastAsia="ＭＳ Ｐゴシック" w:hAnsi="ＭＳ Ｐゴシック"/>
                <w:noProof/>
                <w:webHidden/>
                <w:sz w:val="24"/>
                <w:szCs w:val="24"/>
                <w:rPrChange w:id="176" w:author="kato hiroaki" w:date="2021-05-20T14:10:00Z">
                  <w:rPr>
                    <w:rFonts w:ascii="ＭＳ Ｐゴシック" w:eastAsia="ＭＳ Ｐゴシック" w:hAnsi="ＭＳ Ｐゴシック"/>
                    <w:noProof/>
                    <w:webHidden/>
                    <w:sz w:val="28"/>
                    <w:szCs w:val="28"/>
                  </w:rPr>
                </w:rPrChange>
              </w:rPr>
              <w:tab/>
            </w:r>
            <w:r w:rsidRPr="00777681" w:rsidDel="00777681">
              <w:rPr>
                <w:rFonts w:ascii="ＭＳ Ｐゴシック" w:eastAsia="ＭＳ Ｐゴシック" w:hAnsi="ＭＳ Ｐゴシック"/>
                <w:noProof/>
                <w:webHidden/>
                <w:sz w:val="24"/>
                <w:szCs w:val="24"/>
                <w:rPrChange w:id="177" w:author="kato hiroaki" w:date="2021-05-20T14:10:00Z">
                  <w:rPr>
                    <w:rFonts w:ascii="ＭＳ Ｐゴシック" w:eastAsia="ＭＳ Ｐゴシック" w:hAnsi="ＭＳ Ｐゴシック"/>
                    <w:noProof/>
                    <w:webHidden/>
                    <w:sz w:val="28"/>
                    <w:szCs w:val="28"/>
                  </w:rPr>
                </w:rPrChange>
              </w:rPr>
              <w:fldChar w:fldCharType="begin"/>
            </w:r>
            <w:r w:rsidRPr="00777681" w:rsidDel="00777681">
              <w:rPr>
                <w:rFonts w:ascii="ＭＳ Ｐゴシック" w:eastAsia="ＭＳ Ｐゴシック" w:hAnsi="ＭＳ Ｐゴシック"/>
                <w:noProof/>
                <w:webHidden/>
                <w:sz w:val="24"/>
                <w:szCs w:val="24"/>
                <w:rPrChange w:id="178" w:author="kato hiroaki" w:date="2021-05-20T14:10:00Z">
                  <w:rPr>
                    <w:rFonts w:ascii="ＭＳ Ｐゴシック" w:eastAsia="ＭＳ Ｐゴシック" w:hAnsi="ＭＳ Ｐゴシック"/>
                    <w:noProof/>
                    <w:webHidden/>
                    <w:sz w:val="28"/>
                    <w:szCs w:val="28"/>
                  </w:rPr>
                </w:rPrChange>
              </w:rPr>
              <w:delInstrText xml:space="preserve"> PAGEREF _Toc72411030 \h </w:delInstrText>
            </w:r>
            <w:r w:rsidRPr="00777681" w:rsidDel="00777681">
              <w:rPr>
                <w:rFonts w:ascii="ＭＳ Ｐゴシック" w:eastAsia="ＭＳ Ｐゴシック" w:hAnsi="ＭＳ Ｐゴシック"/>
                <w:noProof/>
                <w:webHidden/>
                <w:sz w:val="24"/>
                <w:szCs w:val="24"/>
                <w:rPrChange w:id="179" w:author="kato hiroaki" w:date="2021-05-20T14:10:00Z">
                  <w:rPr>
                    <w:rFonts w:ascii="ＭＳ Ｐゴシック" w:eastAsia="ＭＳ Ｐゴシック" w:hAnsi="ＭＳ Ｐゴシック"/>
                    <w:noProof/>
                    <w:webHidden/>
                    <w:sz w:val="24"/>
                    <w:szCs w:val="24"/>
                  </w:rPr>
                </w:rPrChange>
              </w:rPr>
            </w:r>
            <w:r w:rsidRPr="00777681" w:rsidDel="00777681">
              <w:rPr>
                <w:rFonts w:ascii="ＭＳ Ｐゴシック" w:eastAsia="ＭＳ Ｐゴシック" w:hAnsi="ＭＳ Ｐゴシック"/>
                <w:noProof/>
                <w:webHidden/>
                <w:sz w:val="24"/>
                <w:szCs w:val="24"/>
                <w:rPrChange w:id="180" w:author="kato hiroaki" w:date="2021-05-20T14:10:00Z">
                  <w:rPr>
                    <w:rFonts w:ascii="ＭＳ Ｐゴシック" w:eastAsia="ＭＳ Ｐゴシック" w:hAnsi="ＭＳ Ｐゴシック"/>
                    <w:noProof/>
                    <w:webHidden/>
                    <w:sz w:val="28"/>
                    <w:szCs w:val="28"/>
                  </w:rPr>
                </w:rPrChange>
              </w:rPr>
              <w:fldChar w:fldCharType="separate"/>
            </w:r>
            <w:r w:rsidRPr="00777681" w:rsidDel="00777681">
              <w:rPr>
                <w:rFonts w:ascii="ＭＳ Ｐゴシック" w:eastAsia="ＭＳ Ｐゴシック" w:hAnsi="ＭＳ Ｐゴシック"/>
                <w:noProof/>
                <w:webHidden/>
                <w:sz w:val="24"/>
                <w:szCs w:val="24"/>
                <w:rPrChange w:id="181" w:author="kato hiroaki" w:date="2021-05-20T14:10:00Z">
                  <w:rPr>
                    <w:rFonts w:ascii="ＭＳ Ｐゴシック" w:eastAsia="ＭＳ Ｐゴシック" w:hAnsi="ＭＳ Ｐゴシック"/>
                    <w:noProof/>
                    <w:webHidden/>
                    <w:sz w:val="28"/>
                    <w:szCs w:val="28"/>
                  </w:rPr>
                </w:rPrChange>
              </w:rPr>
              <w:delText>5</w:delText>
            </w:r>
            <w:r w:rsidRPr="00777681" w:rsidDel="00777681">
              <w:rPr>
                <w:rFonts w:ascii="ＭＳ Ｐゴシック" w:eastAsia="ＭＳ Ｐゴシック" w:hAnsi="ＭＳ Ｐゴシック"/>
                <w:noProof/>
                <w:webHidden/>
                <w:sz w:val="24"/>
                <w:szCs w:val="24"/>
                <w:rPrChange w:id="182" w:author="kato hiroaki" w:date="2021-05-20T14:10:00Z">
                  <w:rPr>
                    <w:rFonts w:ascii="ＭＳ Ｐゴシック" w:eastAsia="ＭＳ Ｐゴシック" w:hAnsi="ＭＳ Ｐゴシック"/>
                    <w:noProof/>
                    <w:webHidden/>
                    <w:sz w:val="28"/>
                    <w:szCs w:val="28"/>
                  </w:rPr>
                </w:rPrChange>
              </w:rPr>
              <w:fldChar w:fldCharType="end"/>
            </w:r>
            <w:r w:rsidRPr="00777681" w:rsidDel="00777681">
              <w:rPr>
                <w:rStyle w:val="aa"/>
                <w:rFonts w:ascii="ＭＳ Ｐゴシック" w:eastAsia="ＭＳ Ｐゴシック" w:hAnsi="ＭＳ Ｐゴシック"/>
                <w:noProof/>
                <w:sz w:val="24"/>
                <w:szCs w:val="24"/>
                <w:rPrChange w:id="183" w:author="kato hiroaki" w:date="2021-05-20T14:10:00Z">
                  <w:rPr>
                    <w:rStyle w:val="aa"/>
                    <w:rFonts w:ascii="ＭＳ Ｐゴシック" w:eastAsia="ＭＳ Ｐゴシック" w:hAnsi="ＭＳ Ｐゴシック"/>
                    <w:noProof/>
                    <w:sz w:val="28"/>
                    <w:szCs w:val="28"/>
                  </w:rPr>
                </w:rPrChange>
              </w:rPr>
              <w:fldChar w:fldCharType="end"/>
            </w:r>
          </w:del>
        </w:p>
        <w:p w14:paraId="01527AA0" w14:textId="0B4419AE" w:rsidR="0069712B" w:rsidRPr="00777681" w:rsidRDefault="0069712B">
          <w:pPr>
            <w:rPr>
              <w:rFonts w:ascii="ＭＳ Ｐゴシック" w:eastAsia="ＭＳ Ｐゴシック" w:hAnsi="ＭＳ Ｐゴシック"/>
              <w:sz w:val="24"/>
              <w:szCs w:val="24"/>
              <w:rPrChange w:id="184" w:author="kato hiroaki" w:date="2021-05-20T14:10:00Z">
                <w:rPr>
                  <w:rFonts w:ascii="ＭＳ Ｐゴシック" w:eastAsia="ＭＳ Ｐゴシック" w:hAnsi="ＭＳ Ｐゴシック"/>
                  <w:sz w:val="28"/>
                  <w:szCs w:val="28"/>
                </w:rPr>
              </w:rPrChange>
            </w:rPr>
          </w:pPr>
          <w:r w:rsidRPr="00777681">
            <w:rPr>
              <w:rFonts w:ascii="ＭＳ Ｐゴシック" w:eastAsia="ＭＳ Ｐゴシック" w:hAnsi="ＭＳ Ｐゴシック"/>
              <w:b/>
              <w:bCs/>
              <w:sz w:val="24"/>
              <w:szCs w:val="24"/>
              <w:lang w:val="ja-JP"/>
              <w:rPrChange w:id="185" w:author="kato hiroaki" w:date="2021-05-20T14:10:00Z">
                <w:rPr>
                  <w:rFonts w:ascii="ＭＳ Ｐゴシック" w:eastAsia="ＭＳ Ｐゴシック" w:hAnsi="ＭＳ Ｐゴシック"/>
                  <w:b/>
                  <w:bCs/>
                  <w:sz w:val="28"/>
                  <w:szCs w:val="28"/>
                  <w:lang w:val="ja-JP"/>
                </w:rPr>
              </w:rPrChange>
            </w:rPr>
            <w:fldChar w:fldCharType="end"/>
          </w:r>
        </w:p>
      </w:sdtContent>
    </w:sdt>
    <w:p w14:paraId="1B597CA4" w14:textId="730B7C7D" w:rsidR="0069712B" w:rsidRDefault="0069712B">
      <w:pPr>
        <w:widowControl/>
        <w:jc w:val="left"/>
        <w:rPr>
          <w:sz w:val="48"/>
          <w:szCs w:val="48"/>
        </w:rPr>
      </w:pPr>
      <w:r>
        <w:rPr>
          <w:sz w:val="48"/>
          <w:szCs w:val="48"/>
        </w:rPr>
        <w:br w:type="page"/>
      </w:r>
    </w:p>
    <w:p w14:paraId="1AB3BD33" w14:textId="77777777" w:rsidR="007E72FD" w:rsidRPr="00297824" w:rsidRDefault="007E72FD" w:rsidP="00297824">
      <w:pPr>
        <w:widowControl/>
        <w:jc w:val="left"/>
        <w:rPr>
          <w:sz w:val="48"/>
          <w:szCs w:val="48"/>
        </w:rPr>
      </w:pPr>
    </w:p>
    <w:p w14:paraId="1AC7BAB1" w14:textId="7C3EDBE0" w:rsidR="00C6023A" w:rsidRDefault="003D0638" w:rsidP="00C6023A">
      <w:pPr>
        <w:pStyle w:val="1"/>
        <w:numPr>
          <w:ilvl w:val="0"/>
          <w:numId w:val="10"/>
        </w:numPr>
        <w:rPr>
          <w:ins w:id="186" w:author="kato hiroaki" w:date="2021-05-20T14:26:00Z"/>
        </w:rPr>
      </w:pPr>
      <w:bookmarkStart w:id="187" w:name="_Toc72412244"/>
      <w:r w:rsidRPr="0069712B">
        <w:rPr>
          <w:rStyle w:val="20"/>
          <w:sz w:val="48"/>
          <w:szCs w:val="48"/>
        </w:rPr>
        <w:t>初めに</w:t>
      </w:r>
      <w:bookmarkEnd w:id="187"/>
      <w:r>
        <w:rPr>
          <w:sz w:val="48"/>
          <w:szCs w:val="48"/>
        </w:rPr>
        <w:br/>
      </w:r>
      <w:proofErr w:type="spellStart"/>
      <w:r w:rsidRPr="00A36179">
        <w:rPr>
          <w:rFonts w:ascii="ＭＳ Ｐゴシック" w:eastAsia="ＭＳ Ｐゴシック" w:hAnsi="ＭＳ Ｐゴシック"/>
          <w:rPrChange w:id="188" w:author="kato hiroaki" w:date="2021-05-20T15:51:00Z">
            <w:rPr/>
          </w:rPrChange>
        </w:rPr>
        <w:t>AnnotationTool</w:t>
      </w:r>
      <w:proofErr w:type="spellEnd"/>
      <w:r w:rsidRPr="00A36179">
        <w:rPr>
          <w:rFonts w:ascii="ＭＳ Ｐゴシック" w:eastAsia="ＭＳ Ｐゴシック" w:hAnsi="ＭＳ Ｐゴシック" w:hint="eastAsia"/>
          <w:rPrChange w:id="189" w:author="kato hiroaki" w:date="2021-05-20T15:51:00Z">
            <w:rPr>
              <w:rFonts w:hint="eastAsia"/>
            </w:rPr>
          </w:rPrChange>
        </w:rPr>
        <w:t>とは、あるデータに対して関連する情報（メタデータ）を付与するツールです。</w:t>
      </w:r>
      <w:r w:rsidRPr="00A36179">
        <w:rPr>
          <w:rFonts w:ascii="ＭＳ Ｐゴシック" w:eastAsia="ＭＳ Ｐゴシック" w:hAnsi="ＭＳ Ｐゴシック"/>
          <w:rPrChange w:id="190" w:author="kato hiroaki" w:date="2021-05-20T15:51:00Z">
            <w:rPr/>
          </w:rPrChange>
        </w:rPr>
        <w:br/>
      </w:r>
      <w:r w:rsidRPr="00A36179">
        <w:rPr>
          <w:rFonts w:ascii="ＭＳ Ｐゴシック" w:eastAsia="ＭＳ Ｐゴシック" w:hAnsi="ＭＳ Ｐゴシック" w:hint="eastAsia"/>
          <w:rPrChange w:id="191" w:author="kato hiroaki" w:date="2021-05-20T15:51:00Z">
            <w:rPr>
              <w:rFonts w:hint="eastAsia"/>
            </w:rPr>
          </w:rPrChange>
        </w:rPr>
        <w:t>このシステムでは画像データ</w:t>
      </w:r>
      <w:del w:id="192" w:author="kato hiroaki" w:date="2021-05-21T09:12:00Z">
        <w:r w:rsidRPr="00A36179" w:rsidDel="00BA28F3">
          <w:rPr>
            <w:rFonts w:ascii="ＭＳ Ｐゴシック" w:eastAsia="ＭＳ Ｐゴシック" w:hAnsi="ＭＳ Ｐゴシック" w:hint="eastAsia"/>
            <w:rPrChange w:id="193" w:author="kato hiroaki" w:date="2021-05-20T15:51:00Z">
              <w:rPr>
                <w:rFonts w:hint="eastAsia"/>
              </w:rPr>
            </w:rPrChange>
          </w:rPr>
          <w:delText>に</w:delText>
        </w:r>
      </w:del>
      <w:ins w:id="194" w:author="kato hiroaki" w:date="2021-05-21T09:12:00Z">
        <w:r w:rsidR="00BA28F3">
          <w:rPr>
            <w:rFonts w:ascii="ＭＳ Ｐゴシック" w:eastAsia="ＭＳ Ｐゴシック" w:hAnsi="ＭＳ Ｐゴシック" w:hint="eastAsia"/>
          </w:rPr>
          <w:t>の選択した領域に</w:t>
        </w:r>
      </w:ins>
      <w:r w:rsidRPr="00A36179">
        <w:rPr>
          <w:rFonts w:ascii="ＭＳ Ｐゴシック" w:eastAsia="ＭＳ Ｐゴシック" w:hAnsi="ＭＳ Ｐゴシック" w:hint="eastAsia"/>
          <w:rPrChange w:id="195" w:author="kato hiroaki" w:date="2021-05-20T15:51:00Z">
            <w:rPr>
              <w:rFonts w:hint="eastAsia"/>
            </w:rPr>
          </w:rPrChange>
        </w:rPr>
        <w:t>対してタグ付けを行</w:t>
      </w:r>
      <w:r w:rsidR="00E16A3A" w:rsidRPr="00A36179">
        <w:rPr>
          <w:rFonts w:ascii="ＭＳ Ｐゴシック" w:eastAsia="ＭＳ Ｐゴシック" w:hAnsi="ＭＳ Ｐゴシック" w:hint="eastAsia"/>
          <w:rPrChange w:id="196" w:author="kato hiroaki" w:date="2021-05-20T15:51:00Z">
            <w:rPr>
              <w:rFonts w:hint="eastAsia"/>
            </w:rPr>
          </w:rPrChange>
        </w:rPr>
        <w:t>い、機械学習の教師データとして使用することを目的とします。</w:t>
      </w:r>
    </w:p>
    <w:p w14:paraId="4728C5BB" w14:textId="77777777" w:rsidR="00C6023A" w:rsidRDefault="00C6023A">
      <w:pPr>
        <w:widowControl/>
        <w:jc w:val="left"/>
        <w:rPr>
          <w:ins w:id="197" w:author="kato hiroaki" w:date="2021-05-20T14:26:00Z"/>
          <w:rFonts w:asciiTheme="majorHAnsi" w:eastAsiaTheme="majorEastAsia" w:hAnsiTheme="majorHAnsi" w:cstheme="majorBidi"/>
          <w:sz w:val="24"/>
          <w:szCs w:val="24"/>
        </w:rPr>
      </w:pPr>
      <w:ins w:id="198" w:author="kato hiroaki" w:date="2021-05-20T14:26:00Z">
        <w:r>
          <w:br w:type="page"/>
        </w:r>
      </w:ins>
    </w:p>
    <w:p w14:paraId="03F5E1B0" w14:textId="1AD32D7F" w:rsidR="003D0638" w:rsidRPr="003D0638" w:rsidDel="00C6023A" w:rsidRDefault="00461BDD">
      <w:pPr>
        <w:pStyle w:val="1"/>
        <w:rPr>
          <w:del w:id="199" w:author="kato hiroaki" w:date="2021-05-20T14:26:00Z"/>
          <w:sz w:val="48"/>
          <w:szCs w:val="48"/>
        </w:rPr>
        <w:pPrChange w:id="200" w:author="kato hiroaki" w:date="2021-05-20T15:09:00Z">
          <w:pPr>
            <w:pStyle w:val="a3"/>
            <w:widowControl/>
            <w:numPr>
              <w:numId w:val="1"/>
            </w:numPr>
            <w:ind w:leftChars="0" w:left="704" w:hanging="420"/>
            <w:jc w:val="left"/>
          </w:pPr>
        </w:pPrChange>
      </w:pPr>
      <w:ins w:id="201" w:author="kato hiroaki" w:date="2021-05-27T15:04:00Z">
        <w:r>
          <w:rPr>
            <w:noProof/>
          </w:rPr>
          <w:lastRenderedPageBreak/>
          <mc:AlternateContent>
            <mc:Choice Requires="wpg">
              <w:drawing>
                <wp:anchor distT="0" distB="0" distL="114300" distR="114300" simplePos="0" relativeHeight="251649022" behindDoc="0" locked="0" layoutInCell="1" allowOverlap="1" wp14:anchorId="76F2CD7E" wp14:editId="361E6096">
                  <wp:simplePos x="0" y="0"/>
                  <wp:positionH relativeFrom="column">
                    <wp:posOffset>-622935</wp:posOffset>
                  </wp:positionH>
                  <wp:positionV relativeFrom="paragraph">
                    <wp:posOffset>3035300</wp:posOffset>
                  </wp:positionV>
                  <wp:extent cx="3886200" cy="2289175"/>
                  <wp:effectExtent l="0" t="0" r="19050" b="15875"/>
                  <wp:wrapNone/>
                  <wp:docPr id="83" name="グループ化 44"/>
                  <wp:cNvGraphicFramePr/>
                  <a:graphic xmlns:a="http://schemas.openxmlformats.org/drawingml/2006/main">
                    <a:graphicData uri="http://schemas.microsoft.com/office/word/2010/wordprocessingGroup">
                      <wpg:wgp>
                        <wpg:cNvGrpSpPr/>
                        <wpg:grpSpPr>
                          <a:xfrm>
                            <a:off x="0" y="0"/>
                            <a:ext cx="3886200" cy="2289175"/>
                            <a:chOff x="0" y="-1"/>
                            <a:chExt cx="8953783" cy="5823571"/>
                          </a:xfrm>
                        </wpg:grpSpPr>
                        <wpg:grpSp>
                          <wpg:cNvPr id="84" name="グループ化 84"/>
                          <wpg:cNvGrpSpPr/>
                          <wpg:grpSpPr>
                            <a:xfrm>
                              <a:off x="0" y="-1"/>
                              <a:ext cx="8953783" cy="5823571"/>
                              <a:chOff x="0" y="-1"/>
                              <a:chExt cx="8953783" cy="5823571"/>
                            </a:xfrm>
                          </wpg:grpSpPr>
                          <wpg:grpSp>
                            <wpg:cNvPr id="85" name="グループ化 85"/>
                            <wpg:cNvGrpSpPr/>
                            <wpg:grpSpPr>
                              <a:xfrm>
                                <a:off x="0" y="-1"/>
                                <a:ext cx="8953783" cy="5823571"/>
                                <a:chOff x="0" y="-1"/>
                                <a:chExt cx="8953782" cy="5823571"/>
                              </a:xfrm>
                            </wpg:grpSpPr>
                            <wpg:grpSp>
                              <wpg:cNvPr id="86" name="グループ化 86"/>
                              <wpg:cNvGrpSpPr/>
                              <wpg:grpSpPr>
                                <a:xfrm>
                                  <a:off x="0" y="-1"/>
                                  <a:ext cx="8953782" cy="5823571"/>
                                  <a:chOff x="0" y="0"/>
                                  <a:chExt cx="8982917" cy="5893607"/>
                                </a:xfrm>
                              </wpg:grpSpPr>
                              <wpg:grpSp>
                                <wpg:cNvPr id="87" name="グループ化 87"/>
                                <wpg:cNvGrpSpPr/>
                                <wpg:grpSpPr>
                                  <a:xfrm>
                                    <a:off x="0" y="8460"/>
                                    <a:ext cx="8975034" cy="5885147"/>
                                    <a:chOff x="0" y="8460"/>
                                    <a:chExt cx="8975034" cy="5885147"/>
                                  </a:xfrm>
                                </wpg:grpSpPr>
                                <wps:wsp>
                                  <wps:cNvPr id="88" name="正方形/長方形 88"/>
                                  <wps:cNvSpPr/>
                                  <wps:spPr>
                                    <a:xfrm>
                                      <a:off x="0" y="14612"/>
                                      <a:ext cx="8975034" cy="5878995"/>
                                    </a:xfrm>
                                    <a:prstGeom prst="rect">
                                      <a:avLst/>
                                    </a:prstGeom>
                                    <a:solidFill>
                                      <a:schemeClr val="tx1">
                                        <a:lumMod val="65000"/>
                                        <a:lumOff val="35000"/>
                                      </a:schemeClr>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89" name="正方形/長方形 89"/>
                                  <wps:cNvSpPr/>
                                  <wps:spPr>
                                    <a:xfrm>
                                      <a:off x="0" y="8460"/>
                                      <a:ext cx="8973568" cy="28036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rPr>
                                          <w:t>AnnotationTool</w:t>
                                        </w:r>
                                        <w:proofErr w:type="spellEnd"/>
                                      </w:p>
                                    </w:txbxContent>
                                  </wps:txbx>
                                  <wps:bodyPr rtlCol="0" anchor="t"/>
                                </wps:wsp>
                              </wpg:grpSp>
                              <wps:wsp>
                                <wps:cNvPr id="90" name="正方形/長方形 90"/>
                                <wps:cNvSpPr/>
                                <wps:spPr>
                                  <a:xfrm>
                                    <a:off x="8650185" y="4330"/>
                                    <a:ext cx="332732"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E76CE49" w14:textId="77777777" w:rsidR="00452082" w:rsidRDefault="00452082" w:rsidP="00452082">
                                      <w:pPr>
                                        <w:jc w:val="center"/>
                                        <w:rPr>
                                          <w:kern w:val="0"/>
                                          <w:sz w:val="24"/>
                                          <w:szCs w:val="24"/>
                                        </w:rPr>
                                      </w:pPr>
                                      <w:r>
                                        <w:rPr>
                                          <w:rFonts w:hAnsi="游明朝" w:hint="eastAsia"/>
                                          <w:b/>
                                          <w:bCs/>
                                          <w:color w:val="000000" w:themeColor="text1"/>
                                          <w:sz w:val="22"/>
                                        </w:rPr>
                                        <w:t>×</w:t>
                                      </w:r>
                                    </w:p>
                                  </w:txbxContent>
                                </wps:txbx>
                                <wps:bodyPr rtlCol="0" anchor="ctr"/>
                              </wps:wsp>
                              <wps:wsp>
                                <wps:cNvPr id="91" name="正方形/長方形 91"/>
                                <wps:cNvSpPr/>
                                <wps:spPr>
                                  <a:xfrm>
                                    <a:off x="8348460" y="0"/>
                                    <a:ext cx="329345"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ED4B125" w14:textId="77777777" w:rsidR="00452082" w:rsidRDefault="00452082" w:rsidP="00452082">
                                      <w:pPr>
                                        <w:jc w:val="center"/>
                                        <w:rPr>
                                          <w:kern w:val="0"/>
                                          <w:sz w:val="24"/>
                                          <w:szCs w:val="24"/>
                                        </w:rPr>
                                      </w:pPr>
                                      <w:r>
                                        <w:rPr>
                                          <w:rFonts w:hAnsi="游明朝" w:hint="eastAsia"/>
                                          <w:b/>
                                          <w:bCs/>
                                          <w:color w:val="000000" w:themeColor="text1"/>
                                          <w:sz w:val="22"/>
                                        </w:rPr>
                                        <w:t>□</w:t>
                                      </w:r>
                                    </w:p>
                                  </w:txbxContent>
                                </wps:txbx>
                                <wps:bodyPr rtlCol="0" anchor="ctr"/>
                              </wps:wsp>
                              <wps:wsp>
                                <wps:cNvPr id="92" name="正方形/長方形 92"/>
                                <wps:cNvSpPr/>
                                <wps:spPr>
                                  <a:xfrm>
                                    <a:off x="8012562" y="866"/>
                                    <a:ext cx="332734" cy="276752"/>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09C9E21" w14:textId="77777777" w:rsidR="00452082" w:rsidRDefault="00452082" w:rsidP="00452082">
                                      <w:pPr>
                                        <w:jc w:val="center"/>
                                        <w:rPr>
                                          <w:kern w:val="0"/>
                                          <w:sz w:val="24"/>
                                          <w:szCs w:val="24"/>
                                        </w:rPr>
                                      </w:pPr>
                                      <w:r>
                                        <w:rPr>
                                          <w:rFonts w:hAnsi="游明朝" w:hint="eastAsia"/>
                                          <w:color w:val="000000" w:themeColor="text1"/>
                                          <w:sz w:val="22"/>
                                        </w:rPr>
                                        <w:t>ー</w:t>
                                      </w:r>
                                    </w:p>
                                  </w:txbxContent>
                                </wps:txbx>
                                <wps:bodyPr rtlCol="0" anchor="ctr"/>
                              </wps:wsp>
                            </wpg:grpSp>
                            <wps:wsp>
                              <wps:cNvPr id="93" name="正方形/長方形 93"/>
                              <wps:cNvSpPr/>
                              <wps:spPr>
                                <a:xfrm>
                                  <a:off x="1055034" y="346822"/>
                                  <a:ext cx="5971055" cy="359149"/>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6B089D" w14:textId="77777777" w:rsidR="00452082" w:rsidRDefault="00452082" w:rsidP="00452082">
                                    <w:pPr>
                                      <w:rPr>
                                        <w:kern w:val="0"/>
                                        <w:sz w:val="24"/>
                                        <w:szCs w:val="24"/>
                                      </w:rPr>
                                    </w:pPr>
                                    <w:r>
                                      <w:rPr>
                                        <w:rFonts w:hAnsi="游明朝" w:hint="eastAsia"/>
                                        <w:color w:val="000000" w:themeColor="text1"/>
                                        <w:sz w:val="22"/>
                                      </w:rPr>
                                      <w:t>現在開いているディレクトリ名</w:t>
                                    </w:r>
                                  </w:p>
                                </w:txbxContent>
                              </wps:txbx>
                              <wps:bodyPr rtlCol="0" anchor="t"/>
                            </wps:wsp>
                            <wps:wsp>
                              <wps:cNvPr id="94" name="正方形/長方形 94"/>
                              <wps:cNvSpPr/>
                              <wps:spPr>
                                <a:xfrm>
                                  <a:off x="1055034" y="760319"/>
                                  <a:ext cx="5972510" cy="4979894"/>
                                </a:xfrm>
                                <a:prstGeom prst="rect">
                                  <a:avLst/>
                                </a:prstGeom>
                                <a:ln>
                                  <a:solidFill>
                                    <a:schemeClr val="tx1"/>
                                  </a:solidFill>
                                </a:ln>
                              </wps:spPr>
                              <wps:style>
                                <a:lnRef idx="2">
                                  <a:schemeClr val="accent5">
                                    <a:shade val="50000"/>
                                  </a:schemeClr>
                                </a:lnRef>
                                <a:fillRef idx="1">
                                  <a:schemeClr val="accent5"/>
                                </a:fillRef>
                                <a:effectRef idx="0">
                                  <a:schemeClr val="accent5"/>
                                </a:effectRef>
                                <a:fontRef idx="minor">
                                  <a:schemeClr val="lt1"/>
                                </a:fontRef>
                              </wps:style>
                              <wps:txb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rPr>
                                      <w:t>画像</w:t>
                                    </w:r>
                                  </w:p>
                                </w:txbxContent>
                              </wps:txbx>
                              <wps:bodyPr rtlCol="0" anchor="ctr"/>
                            </wps:wsp>
                            <wps:wsp>
                              <wps:cNvPr id="95" name="正方形/長方形 95"/>
                              <wps:cNvSpPr/>
                              <wps:spPr>
                                <a:xfrm>
                                  <a:off x="66675" y="337298"/>
                                  <a:ext cx="940734" cy="539058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pic:pic xmlns:pic="http://schemas.openxmlformats.org/drawingml/2006/picture">
                              <pic:nvPicPr>
                                <pic:cNvPr id="96" name="グラフィックス 30" descr="開いたフォルダー"/>
                                <pic:cNvPicPr/>
                              </pic:nvPicPr>
                              <pic:blipFill>
                                <a:blip r:embed="rId8" cstate="print">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190500" y="1205194"/>
                                  <a:ext cx="731184" cy="760318"/>
                                </a:xfrm>
                                <a:prstGeom prst="rect">
                                  <a:avLst/>
                                </a:prstGeom>
                              </pic:spPr>
                            </pic:pic>
                            <pic:pic xmlns:pic="http://schemas.openxmlformats.org/drawingml/2006/picture">
                              <pic:nvPicPr>
                                <pic:cNvPr id="97" name="グラフィックス 40" descr="イメージ"/>
                                <pic:cNvPicPr/>
                              </pic:nvPicPr>
                              <pic:blipFill>
                                <a:blip r:embed="rId10" cstate="print">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152400" y="318249"/>
                                  <a:ext cx="807384" cy="810744"/>
                                </a:xfrm>
                                <a:prstGeom prst="rect">
                                  <a:avLst/>
                                </a:prstGeom>
                              </pic:spPr>
                            </pic:pic>
                            <pic:pic xmlns:pic="http://schemas.openxmlformats.org/drawingml/2006/picture">
                              <pic:nvPicPr>
                                <pic:cNvPr id="98" name="グラフィックス 14" descr="ダウンロード"/>
                                <pic:cNvPicPr>
                                  <a:picLocks noChangeAspect="1"/>
                                </pic:cNvPicPr>
                              </pic:nvPicPr>
                              <pic:blipFill>
                                <a:blip r:embed="rId12" cstate="print">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70037" y="2908487"/>
                                  <a:ext cx="912159" cy="908065"/>
                                </a:xfrm>
                                <a:prstGeom prst="rect">
                                  <a:avLst/>
                                </a:prstGeom>
                              </pic:spPr>
                            </pic:pic>
                            <wps:wsp>
                              <wps:cNvPr id="99" name="矢印: 右 99"/>
                              <wps:cNvSpPr/>
                              <wps:spPr>
                                <a:xfrm>
                                  <a:off x="200025" y="3984812"/>
                                  <a:ext cx="693084" cy="553570"/>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0" name="矢印: 右 100"/>
                              <wps:cNvSpPr/>
                              <wps:spPr>
                                <a:xfrm flipH="1">
                                  <a:off x="163605" y="4858310"/>
                                  <a:ext cx="693084" cy="556372"/>
                                </a:xfrm>
                                <a:prstGeom prst="rightArrow">
                                  <a:avLst/>
                                </a:prstGeom>
                                <a:solidFill>
                                  <a:schemeClr val="tx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1" name="テキスト ボックス 18"/>
                              <wps:cNvSpPr txBox="1"/>
                              <wps:spPr>
                                <a:xfrm>
                                  <a:off x="114300" y="1014693"/>
                                  <a:ext cx="874058" cy="292473"/>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OpenFile</w:t>
                                    </w:r>
                                    <w:proofErr w:type="spellEnd"/>
                                  </w:p>
                                </w:txbxContent>
                              </wps:txbx>
                              <wps:bodyPr wrap="square" rtlCol="0" anchor="t"/>
                            </wps:wsp>
                            <wps:wsp>
                              <wps:cNvPr id="102" name="テキスト ボックス 19"/>
                              <wps:cNvSpPr txBox="1"/>
                              <wps:spPr>
                                <a:xfrm>
                                  <a:off x="114300" y="1787338"/>
                                  <a:ext cx="874058"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OpenDir</w:t>
                                    </w:r>
                                    <w:proofErr w:type="spellEnd"/>
                                  </w:p>
                                </w:txbxContent>
                              </wps:txbx>
                              <wps:bodyPr wrap="square" rtlCol="0" anchor="t"/>
                            </wps:wsp>
                            <wps:wsp>
                              <wps:cNvPr id="103" name="テキスト ボックス 20"/>
                              <wps:cNvSpPr txBox="1"/>
                              <wps:spPr>
                                <a:xfrm>
                                  <a:off x="251012" y="3643032"/>
                                  <a:ext cx="521634"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rPr>
                                      <w:t>Save</w:t>
                                    </w:r>
                                  </w:p>
                                </w:txbxContent>
                              </wps:txbx>
                              <wps:bodyPr wrap="square" rtlCol="0" anchor="t"/>
                            </wps:wsp>
                            <wps:wsp>
                              <wps:cNvPr id="104" name="テキスト ボックス 21"/>
                              <wps:cNvSpPr txBox="1"/>
                              <wps:spPr>
                                <a:xfrm>
                                  <a:off x="38100" y="4522134"/>
                                  <a:ext cx="1026459" cy="289672"/>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rPr>
                                      <w:t>Next Image</w:t>
                                    </w:r>
                                  </w:p>
                                </w:txbxContent>
                              </wps:txbx>
                              <wps:bodyPr wrap="square" rtlCol="0" anchor="t"/>
                            </wps:wsp>
                            <wps:wsp>
                              <wps:cNvPr id="105" name="テキスト ボックス 22"/>
                              <wps:cNvSpPr txBox="1"/>
                              <wps:spPr>
                                <a:xfrm>
                                  <a:off x="49305" y="5386107"/>
                                  <a:ext cx="1026459" cy="292474"/>
                                </a:xfrm>
                                <a:prstGeom prst="rect">
                                  <a:avLst/>
                                </a:prstGeom>
                                <a:noFill/>
                                <a:ln w="9525" cmpd="sng">
                                  <a:noFill/>
                                </a:ln>
                              </wps:spPr>
                              <wps:style>
                                <a:lnRef idx="0">
                                  <a:scrgbClr r="0" g="0" b="0"/>
                                </a:lnRef>
                                <a:fillRef idx="0">
                                  <a:scrgbClr r="0" g="0" b="0"/>
                                </a:fillRef>
                                <a:effectRef idx="0">
                                  <a:scrgbClr r="0" g="0" b="0"/>
                                </a:effectRef>
                                <a:fontRef idx="minor">
                                  <a:schemeClr val="dk1"/>
                                </a:fontRef>
                              </wps:style>
                              <wps:txb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Prev</w:t>
                                    </w:r>
                                    <w:proofErr w:type="spellEnd"/>
                                    <w:r>
                                      <w:rPr>
                                        <w:rFonts w:hAnsi="游明朝" w:hint="eastAsia"/>
                                        <w:color w:val="000000" w:themeColor="dark1"/>
                                        <w:sz w:val="28"/>
                                        <w:szCs w:val="28"/>
                                        <w:u w:val="single"/>
                                      </w:rPr>
                                      <w:t xml:space="preserve"> Image</w:t>
                                    </w:r>
                                  </w:p>
                                </w:txbxContent>
                              </wps:txbx>
                              <wps:bodyPr wrap="square" rtlCol="0" anchor="t"/>
                            </wps:wsp>
                            <wps:wsp>
                              <wps:cNvPr id="106" name="正方形/長方形 106"/>
                              <wps:cNvSpPr/>
                              <wps:spPr>
                                <a:xfrm>
                                  <a:off x="7099389" y="327773"/>
                                  <a:ext cx="1815451" cy="1977837"/>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7" name="正方形/長方形 107"/>
                              <wps:cNvSpPr/>
                              <wps:spPr>
                                <a:xfrm>
                                  <a:off x="7092763" y="2362760"/>
                                  <a:ext cx="1793502" cy="236780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tlCol="0" anchor="t"/>
                            </wps:wsp>
                            <wps:wsp>
                              <wps:cNvPr id="108" name="四角形: 角を丸くする 108"/>
                              <wps:cNvSpPr/>
                              <wps:spPr>
                                <a:xfrm>
                                  <a:off x="7947771" y="711573"/>
                                  <a:ext cx="938494"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54D3663" w14:textId="77777777" w:rsidR="00452082" w:rsidRDefault="00452082" w:rsidP="00452082">
                                    <w:pPr>
                                      <w:jc w:val="center"/>
                                      <w:rPr>
                                        <w:kern w:val="0"/>
                                        <w:sz w:val="24"/>
                                        <w:szCs w:val="24"/>
                                      </w:rPr>
                                    </w:pPr>
                                    <w:r>
                                      <w:rPr>
                                        <w:rFonts w:hAnsi="游明朝" w:hint="eastAsia"/>
                                        <w:color w:val="000000" w:themeColor="text1"/>
                                        <w:sz w:val="22"/>
                                      </w:rPr>
                                      <w:t>Remove Tag</w:t>
                                    </w:r>
                                  </w:p>
                                </w:txbxContent>
                              </wps:txbx>
                              <wps:bodyPr rtlCol="0" anchor="ctr"/>
                            </wps:wsp>
                            <wps:wsp>
                              <wps:cNvPr id="109" name="四角形: 角を丸くする 109"/>
                              <wps:cNvSpPr/>
                              <wps:spPr>
                                <a:xfrm>
                                  <a:off x="7199219" y="711573"/>
                                  <a:ext cx="70260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E2C44E4" w14:textId="77777777" w:rsidR="00452082" w:rsidRDefault="00452082" w:rsidP="00452082">
                                    <w:pPr>
                                      <w:jc w:val="center"/>
                                      <w:rPr>
                                        <w:kern w:val="0"/>
                                        <w:sz w:val="24"/>
                                        <w:szCs w:val="24"/>
                                      </w:rPr>
                                    </w:pPr>
                                    <w:r>
                                      <w:rPr>
                                        <w:rFonts w:hAnsi="游明朝" w:hint="eastAsia"/>
                                        <w:color w:val="000000" w:themeColor="text1"/>
                                        <w:sz w:val="22"/>
                                      </w:rPr>
                                      <w:t>Add Tag</w:t>
                                    </w:r>
                                  </w:p>
                                </w:txbxContent>
                              </wps:txbx>
                              <wps:bodyPr rtlCol="0" anchor="ctr"/>
                            </wps:wsp>
                            <wps:wsp>
                              <wps:cNvPr id="110" name="正方形/長方形 110"/>
                              <wps:cNvSpPr/>
                              <wps:spPr>
                                <a:xfrm>
                                  <a:off x="7207063" y="1088649"/>
                                  <a:ext cx="1652868" cy="115028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35B98E6" w14:textId="77777777" w:rsidR="00452082" w:rsidRDefault="00452082" w:rsidP="00452082">
                                    <w:pPr>
                                      <w:rPr>
                                        <w:kern w:val="0"/>
                                        <w:sz w:val="24"/>
                                        <w:szCs w:val="24"/>
                                      </w:rPr>
                                    </w:pPr>
                                    <w:r>
                                      <w:rPr>
                                        <w:rFonts w:hAnsi="游明朝" w:hint="eastAsia"/>
                                        <w:color w:val="4472C4" w:themeColor="accent1"/>
                                        <w:sz w:val="28"/>
                                        <w:szCs w:val="28"/>
                                        <w:u w:val="single"/>
                                      </w:rPr>
                                      <w:t>tag1</w:t>
                                    </w:r>
                                  </w:p>
                                  <w:p w14:paraId="0C0580A1" w14:textId="77777777" w:rsidR="00452082" w:rsidRDefault="00452082" w:rsidP="00452082">
                                    <w:r>
                                      <w:rPr>
                                        <w:rFonts w:hAnsi="游明朝" w:hint="eastAsia"/>
                                        <w:color w:val="4472C4" w:themeColor="accent1"/>
                                        <w:sz w:val="28"/>
                                        <w:szCs w:val="28"/>
                                        <w:u w:val="single"/>
                                      </w:rPr>
                                      <w:t>tag2</w:t>
                                    </w:r>
                                    <w:r>
                                      <w:rPr>
                                        <w:rFonts w:hAnsi="游明朝" w:hint="eastAsia"/>
                                        <w:color w:val="000000" w:themeColor="text1"/>
                                        <w:sz w:val="28"/>
                                        <w:szCs w:val="28"/>
                                        <w:u w:val="single"/>
                                      </w:rPr>
                                      <w:br/>
                                      <w:t>tag3</w:t>
                                    </w:r>
                                  </w:p>
                                </w:txbxContent>
                              </wps:txbx>
                              <wps:bodyPr rtlCol="0" anchor="t"/>
                            </wps:wsp>
                            <wps:wsp>
                              <wps:cNvPr id="111" name="正方形/長方形 111"/>
                              <wps:cNvSpPr/>
                              <wps:spPr>
                                <a:xfrm>
                                  <a:off x="7193925" y="2434517"/>
                                  <a:ext cx="1629877" cy="2195191"/>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A24687E" w14:textId="77777777" w:rsidR="00452082" w:rsidRDefault="00452082" w:rsidP="00452082">
                                    <w:pPr>
                                      <w:rPr>
                                        <w:kern w:val="0"/>
                                        <w:sz w:val="24"/>
                                        <w:szCs w:val="24"/>
                                      </w:rPr>
                                    </w:pPr>
                                    <w:r>
                                      <w:rPr>
                                        <w:rFonts w:hAnsi="游明朝" w:hint="eastAsia"/>
                                        <w:color w:val="4472C4" w:themeColor="accent1"/>
                                        <w:sz w:val="28"/>
                                        <w:szCs w:val="28"/>
                                        <w:u w:val="single"/>
                                      </w:rPr>
                                      <w:t>img1.jpg</w:t>
                                    </w:r>
                                  </w:p>
                                  <w:p w14:paraId="71C998F7" w14:textId="77777777" w:rsidR="00452082" w:rsidRDefault="00452082" w:rsidP="00452082">
                                    <w:r>
                                      <w:rPr>
                                        <w:rFonts w:hAnsi="游明朝" w:hint="eastAsia"/>
                                        <w:color w:val="000000" w:themeColor="text1"/>
                                        <w:sz w:val="28"/>
                                        <w:szCs w:val="28"/>
                                        <w:u w:val="single"/>
                                      </w:rPr>
                                      <w:t>img2.jpg</w:t>
                                    </w:r>
                                  </w:p>
                                  <w:p w14:paraId="5DFE2AD9" w14:textId="77777777" w:rsidR="00452082" w:rsidRDefault="00452082" w:rsidP="00452082">
                                    <w:r>
                                      <w:rPr>
                                        <w:rFonts w:hAnsi="游明朝" w:hint="eastAsia"/>
                                        <w:color w:val="000000" w:themeColor="text1"/>
                                        <w:sz w:val="28"/>
                                        <w:szCs w:val="28"/>
                                        <w:u w:val="single"/>
                                      </w:rPr>
                                      <w:t>img3.jpg</w:t>
                                    </w:r>
                                  </w:p>
                                </w:txbxContent>
                              </wps:txbx>
                              <wps:bodyPr rtlCol="0" anchor="t"/>
                            </wps:wsp>
                          </wpg:grpSp>
                          <pic:pic xmlns:pic="http://schemas.openxmlformats.org/drawingml/2006/picture">
                            <pic:nvPicPr>
                              <pic:cNvPr id="112" name="図 112"/>
                              <pic:cNvPicPr>
                                <a:picLocks noChangeAspect="1"/>
                              </pic:cNvPicPr>
                            </pic:nvPicPr>
                            <pic:blipFill>
                              <a:blip r:embed="rId14" cstate="print">
                                <a:extLst>
                                  <a:ext uri="{28A0092B-C50C-407E-A947-70E740481C1C}">
                                    <a14:useLocalDpi xmlns:a14="http://schemas.microsoft.com/office/drawing/2010/main" val="0"/>
                                  </a:ext>
                                </a:extLst>
                              </a:blip>
                              <a:stretch>
                                <a:fillRect/>
                              </a:stretch>
                            </pic:blipFill>
                            <pic:spPr>
                              <a:xfrm>
                                <a:off x="8775887" y="1110770"/>
                                <a:ext cx="64819" cy="1116000"/>
                              </a:xfrm>
                              <a:prstGeom prst="rect">
                                <a:avLst/>
                              </a:prstGeom>
                            </pic:spPr>
                          </pic:pic>
                          <pic:pic xmlns:pic="http://schemas.openxmlformats.org/drawingml/2006/picture">
                            <pic:nvPicPr>
                              <pic:cNvPr id="113" name="図 113"/>
                              <pic:cNvPicPr>
                                <a:picLocks noChangeAspect="1"/>
                              </pic:cNvPicPr>
                            </pic:nvPicPr>
                            <pic:blipFill>
                              <a:blip r:embed="rId15" cstate="print">
                                <a:extLst>
                                  <a:ext uri="{28A0092B-C50C-407E-A947-70E740481C1C}">
                                    <a14:useLocalDpi xmlns:a14="http://schemas.microsoft.com/office/drawing/2010/main" val="0"/>
                                  </a:ext>
                                </a:extLst>
                              </a:blip>
                              <a:stretch>
                                <a:fillRect/>
                              </a:stretch>
                            </pic:blipFill>
                            <pic:spPr>
                              <a:xfrm>
                                <a:off x="8740664" y="2459226"/>
                                <a:ext cx="51198" cy="2196000"/>
                              </a:xfrm>
                              <a:prstGeom prst="rect">
                                <a:avLst/>
                              </a:prstGeom>
                            </pic:spPr>
                          </pic:pic>
                        </wpg:grpSp>
                        <wps:wsp>
                          <wps:cNvPr id="114" name="正方形/長方形 114"/>
                          <wps:cNvSpPr/>
                          <wps:spPr>
                            <a:xfrm>
                              <a:off x="7106210" y="4764177"/>
                              <a:ext cx="1759323" cy="1019736"/>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t" anchorCtr="0" forceAA="0" compatLnSpc="1">
                            <a:prstTxWarp prst="textNoShape">
                              <a:avLst/>
                            </a:prstTxWarp>
                            <a:noAutofit/>
                          </wps:bodyPr>
                        </wps:wsp>
                        <pic:pic xmlns:pic="http://schemas.openxmlformats.org/drawingml/2006/picture">
                          <pic:nvPicPr>
                            <pic:cNvPr id="115" name="グラフィックス 30" descr="ドキュメント"/>
                            <pic:cNvPicPr>
                              <a:picLocks noChangeAspect="1"/>
                            </pic:cNvPicPr>
                          </pic:nvPicPr>
                          <pic:blipFill>
                            <a:blip r:embed="rId16" cstate="print">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80976" y="2081488"/>
                              <a:ext cx="694765" cy="694765"/>
                            </a:xfrm>
                            <a:prstGeom prst="rect">
                              <a:avLst/>
                            </a:prstGeom>
                          </pic:spPr>
                        </pic:pic>
                        <wps:wsp>
                          <wps:cNvPr id="116" name="テキスト ボックス 36"/>
                          <wps:cNvSpPr txBox="1"/>
                          <wps:spPr>
                            <a:xfrm>
                              <a:off x="102530" y="2746828"/>
                              <a:ext cx="982345" cy="548640"/>
                            </a:xfrm>
                            <a:prstGeom prst="rect">
                              <a:avLst/>
                            </a:prstGeom>
                            <a:noFill/>
                          </wps:spPr>
                          <wps:style>
                            <a:lnRef idx="0">
                              <a:scrgbClr r="0" g="0" b="0"/>
                            </a:lnRef>
                            <a:fillRef idx="0">
                              <a:scrgbClr r="0" g="0" b="0"/>
                            </a:fillRef>
                            <a:effectRef idx="0">
                              <a:scrgbClr r="0" g="0" b="0"/>
                            </a:effectRef>
                            <a:fontRef idx="minor">
                              <a:schemeClr val="tx1"/>
                            </a:fontRef>
                          </wps:style>
                          <wps:txb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rPr>
                                  <w:t>OpenCSV</w:t>
                                </w:r>
                                <w:proofErr w:type="spellEnd"/>
                              </w:p>
                            </w:txbxContent>
                          </wps:txbx>
                          <wps:bodyPr wrap="square" rtlCol="0" anchor="t">
                            <a:noAutofit/>
                          </wps:bodyPr>
                        </wps:wsp>
                        <wps:wsp>
                          <wps:cNvPr id="117" name="四角形: 角を丸くする 117"/>
                          <wps:cNvSpPr/>
                          <wps:spPr>
                            <a:xfrm>
                              <a:off x="7184651" y="358588"/>
                              <a:ext cx="739589"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04E9F54" w14:textId="77777777" w:rsidR="00452082" w:rsidRDefault="00452082" w:rsidP="00452082">
                                <w:pPr>
                                  <w:jc w:val="center"/>
                                  <w:rPr>
                                    <w:kern w:val="0"/>
                                    <w:sz w:val="24"/>
                                    <w:szCs w:val="24"/>
                                  </w:rPr>
                                </w:pPr>
                                <w:r>
                                  <w:rPr>
                                    <w:rFonts w:hAnsi="游明朝" w:hint="eastAsia"/>
                                    <w:color w:val="000000" w:themeColor="text1"/>
                                    <w:sz w:val="22"/>
                                  </w:rPr>
                                  <w:t>Load Tag</w:t>
                                </w:r>
                              </w:p>
                            </w:txbxContent>
                          </wps:txbx>
                          <wps:bodyPr rtlCol="0" anchor="ctr"/>
                        </wps:wsp>
                        <wps:wsp>
                          <wps:cNvPr id="118" name="正方形/長方形 118"/>
                          <wps:cNvSpPr/>
                          <wps:spPr>
                            <a:xfrm>
                              <a:off x="7888941" y="4784911"/>
                              <a:ext cx="940734" cy="973791"/>
                            </a:xfrm>
                            <a:prstGeom prst="rect">
                              <a:avLst/>
                            </a:prstGeom>
                            <a:solidFill>
                              <a:schemeClr val="accent5"/>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rPr>
                                  <w:t>拡大画像</w:t>
                                </w:r>
                              </w:p>
                            </w:txbxContent>
                          </wps:txbx>
                          <wps:bodyPr rtlCol="0" anchor="ctr"/>
                        </wps:wsp>
                        <wps:wsp>
                          <wps:cNvPr id="119" name="正方形/長方形 119"/>
                          <wps:cNvSpPr/>
                          <wps:spPr>
                            <a:xfrm>
                              <a:off x="7139827" y="4797794"/>
                              <a:ext cx="694765" cy="930090"/>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72A5A3" w14:textId="77777777" w:rsidR="00452082" w:rsidRDefault="00452082" w:rsidP="00452082">
                                <w:pPr>
                                  <w:rPr>
                                    <w:kern w:val="0"/>
                                    <w:sz w:val="24"/>
                                    <w:szCs w:val="24"/>
                                  </w:rPr>
                                </w:pPr>
                                <w:r>
                                  <w:rPr>
                                    <w:rFonts w:hAnsi="游明朝" w:hint="eastAsia"/>
                                    <w:color w:val="000000" w:themeColor="text1"/>
                                    <w:sz w:val="22"/>
                                  </w:rPr>
                                  <w:t>X:100</w:t>
                                </w:r>
                              </w:p>
                              <w:p w14:paraId="69491822" w14:textId="77777777" w:rsidR="00452082" w:rsidRDefault="00452082" w:rsidP="00452082">
                                <w:r>
                                  <w:rPr>
                                    <w:rFonts w:hAnsi="游明朝" w:hint="eastAsia"/>
                                    <w:color w:val="000000" w:themeColor="text1"/>
                                    <w:sz w:val="22"/>
                                  </w:rPr>
                                  <w:t>Y:120</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20" name="四角形: 角を丸くする 120"/>
                          <wps:cNvSpPr/>
                          <wps:spPr>
                            <a:xfrm>
                              <a:off x="7969064" y="365313"/>
                              <a:ext cx="907675" cy="301999"/>
                            </a:xfrm>
                            <a:prstGeom prst="round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342FB9DA" w14:textId="77777777" w:rsidR="00452082" w:rsidRDefault="00452082" w:rsidP="00452082">
                                <w:pPr>
                                  <w:jc w:val="center"/>
                                  <w:rPr>
                                    <w:kern w:val="0"/>
                                    <w:sz w:val="24"/>
                                    <w:szCs w:val="24"/>
                                  </w:rPr>
                                </w:pPr>
                                <w:r>
                                  <w:rPr>
                                    <w:rFonts w:hAnsi="游明朝" w:hint="eastAsia"/>
                                    <w:color w:val="000000" w:themeColor="text1"/>
                                    <w:sz w:val="22"/>
                                  </w:rPr>
                                  <w:t xml:space="preserve">Save Tag </w:t>
                                </w:r>
                              </w:p>
                            </w:txbxContent>
                          </wps:txbx>
                          <wps:bodyPr rtlCol="0" anchor="ctr"/>
                        </wps:wsp>
                      </wpg:wgp>
                    </a:graphicData>
                  </a:graphic>
                  <wp14:sizeRelH relativeFrom="margin">
                    <wp14:pctWidth>0</wp14:pctWidth>
                  </wp14:sizeRelH>
                  <wp14:sizeRelV relativeFrom="margin">
                    <wp14:pctHeight>0</wp14:pctHeight>
                  </wp14:sizeRelV>
                </wp:anchor>
              </w:drawing>
            </mc:Choice>
            <mc:Fallback>
              <w:pict>
                <v:group w14:anchorId="76F2CD7E" id="グループ化 44" o:spid="_x0000_s1026" style="position:absolute;left:0;text-align:left;margin-left:-49.05pt;margin-top:239pt;width:306pt;height:180.25pt;z-index:251649022;mso-width-relative:margin;mso-height-relative:margin" coordorigin="" coordsize="89537,5823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">
                  <v:group id="グループ化 84" o:spid="_x0000_s1027"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">
                    <v:group id="グループ化 85" o:spid="_x0000_s1028" style="position:absolute;width:89537;height:58235" coordorigin="" coordsize="89537,582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group id="グループ化 86" o:spid="_x0000_s1029" style="position:absolute;width:89537;height:58235" coordsize="89829,589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">
                        <v:group id="グループ化 87" o:spid="_x0000_s1030" style="position:absolute;top:84;width:89750;height:58852" coordorigin=",84" coordsize="89750,5885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">
                          <v:rect id="正方形/長方形 88" o:spid="_x0000_s1031" style="position:absolute;top:146;width:89750;height:587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" fillcolor="#5a5a5a [2109]" strokecolor="black [3213]" strokeweight="1pt"/>
                          <v:rect id="正方形/長方形 89" o:spid="_x0000_s1032" style="position:absolute;top:84;width:89735;height:28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" fillcolor="white [3212]" strokecolor="black [3213]" strokeweight="1pt">
                            <v:textbox>
                              <w:txbxContent>
                                <w:p w14:paraId="082DC1F7" w14:textId="77777777" w:rsidR="00452082" w:rsidRDefault="00452082" w:rsidP="00452082">
                                  <w:pPr>
                                    <w:rPr>
                                      <w:kern w:val="0"/>
                                      <w:sz w:val="24"/>
                                      <w:szCs w:val="24"/>
                                    </w:rPr>
                                  </w:pPr>
                                  <w:proofErr w:type="spellStart"/>
                                  <w:r>
                                    <w:rPr>
                                      <w:rFonts w:hAnsi="游明朝" w:hint="eastAsia"/>
                                      <w:color w:val="000000" w:themeColor="text1"/>
                                      <w:sz w:val="22"/>
                                    </w:rPr>
                                    <w:t>AnnotationTool</w:t>
                                  </w:r>
                                  <w:proofErr w:type="spellEnd"/>
                                </w:p>
                              </w:txbxContent>
                            </v:textbox>
                          </v:rect>
                        </v:group>
                        <v:rect id="正方形/長方形 90" o:spid="_x0000_s1033" style="position:absolute;left:86501;top:43;width:3328;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" filled="f" stroked="f" strokeweight="1pt">
                          <v:textbox>
                            <w:txbxContent>
                              <w:p w14:paraId="5E76CE49" w14:textId="77777777" w:rsidR="00452082" w:rsidRDefault="00452082" w:rsidP="00452082">
                                <w:pPr>
                                  <w:jc w:val="center"/>
                                  <w:rPr>
                                    <w:kern w:val="0"/>
                                    <w:sz w:val="24"/>
                                    <w:szCs w:val="24"/>
                                  </w:rPr>
                                </w:pPr>
                                <w:r>
                                  <w:rPr>
                                    <w:rFonts w:hAnsi="游明朝" w:hint="eastAsia"/>
                                    <w:b/>
                                    <w:bCs/>
                                    <w:color w:val="000000" w:themeColor="text1"/>
                                    <w:sz w:val="22"/>
                                  </w:rPr>
                                  <w:t>×</w:t>
                                </w:r>
                              </w:p>
                            </w:txbxContent>
                          </v:textbox>
                        </v:rect>
                        <v:rect id="正方形/長方形 91" o:spid="_x0000_s1034" style="position:absolute;left:83484;width:3294;height:276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" filled="f" stroked="f" strokeweight="1pt">
                          <v:textbox>
                            <w:txbxContent>
                              <w:p w14:paraId="0ED4B125" w14:textId="77777777" w:rsidR="00452082" w:rsidRDefault="00452082" w:rsidP="00452082">
                                <w:pPr>
                                  <w:jc w:val="center"/>
                                  <w:rPr>
                                    <w:kern w:val="0"/>
                                    <w:sz w:val="24"/>
                                    <w:szCs w:val="24"/>
                                  </w:rPr>
                                </w:pPr>
                                <w:r>
                                  <w:rPr>
                                    <w:rFonts w:hAnsi="游明朝" w:hint="eastAsia"/>
                                    <w:b/>
                                    <w:bCs/>
                                    <w:color w:val="000000" w:themeColor="text1"/>
                                    <w:sz w:val="22"/>
                                  </w:rPr>
                                  <w:t>□</w:t>
                                </w:r>
                              </w:p>
                            </w:txbxContent>
                          </v:textbox>
                        </v:rect>
                        <v:rect id="正方形/長方形 92" o:spid="_x0000_s1035" style="position:absolute;left:80125;top:8;width:3327;height:276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" filled="f" stroked="f" strokeweight="1pt">
                          <v:textbox>
                            <w:txbxContent>
                              <w:p w14:paraId="109C9E21" w14:textId="77777777" w:rsidR="00452082" w:rsidRDefault="00452082" w:rsidP="00452082">
                                <w:pPr>
                                  <w:jc w:val="center"/>
                                  <w:rPr>
                                    <w:kern w:val="0"/>
                                    <w:sz w:val="24"/>
                                    <w:szCs w:val="24"/>
                                  </w:rPr>
                                </w:pPr>
                                <w:r>
                                  <w:rPr>
                                    <w:rFonts w:hAnsi="游明朝" w:hint="eastAsia"/>
                                    <w:color w:val="000000" w:themeColor="text1"/>
                                    <w:sz w:val="22"/>
                                  </w:rPr>
                                  <w:t>ー</w:t>
                                </w:r>
                              </w:p>
                            </w:txbxContent>
                          </v:textbox>
                        </v:rect>
                      </v:group>
                      <v:rect id="正方形/長方形 93" o:spid="_x0000_s1036" style="position:absolute;left:10550;top:3468;width:59710;height:3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jXwgAAANsAAAAPAAAAZHJzL2Rvd25yZXYueG1sRI9Pi8Iw&#10;FMTvgt8hPMGbpquw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D/stjXwgAAANsAAAAPAAAA&#10;AAAAAAAAAAAAAAcCAABkcnMvZG93bnJldi54bWxQSwUGAAAAAAMAAwC3AAAA9gIAAAAA&#10;" fillcolor="white [3212]" strokecolor="black [3213]" strokeweight="1pt">
                        <v:textbox>
                          <w:txbxContent>
                            <w:p w14:paraId="636B089D" w14:textId="77777777" w:rsidR="00452082" w:rsidRDefault="00452082" w:rsidP="00452082">
                              <w:pPr>
                                <w:rPr>
                                  <w:kern w:val="0"/>
                                  <w:sz w:val="24"/>
                                  <w:szCs w:val="24"/>
                                </w:rPr>
                              </w:pPr>
                              <w:r>
                                <w:rPr>
                                  <w:rFonts w:hAnsi="游明朝" w:hint="eastAsia"/>
                                  <w:color w:val="000000" w:themeColor="text1"/>
                                  <w:sz w:val="22"/>
                                </w:rPr>
                                <w:t>現在開いているディレクトリ名</w:t>
                              </w:r>
                            </w:p>
                          </w:txbxContent>
                        </v:textbox>
                      </v:rect>
                      <v:rect id="正方形/長方形 94" o:spid="_x0000_s1037" style="position:absolute;left:10550;top:7603;width:59725;height:4979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" fillcolor="#5b9bd5 [3208]" strokecolor="black [3213]" strokeweight="1pt">
                        <v:textbox>
                          <w:txbxContent>
                            <w:p w14:paraId="1C366AD2" w14:textId="77777777" w:rsidR="00452082" w:rsidRDefault="00452082" w:rsidP="00452082">
                              <w:pPr>
                                <w:jc w:val="center"/>
                                <w:rPr>
                                  <w:kern w:val="0"/>
                                  <w:sz w:val="24"/>
                                  <w:szCs w:val="24"/>
                                </w:rPr>
                              </w:pPr>
                              <w:r>
                                <w:rPr>
                                  <w:rFonts w:hAnsi="游明朝" w:hint="eastAsia"/>
                                  <w:color w:val="FFFFFF" w:themeColor="light1"/>
                                  <w:sz w:val="120"/>
                                  <w:szCs w:val="120"/>
                                </w:rPr>
                                <w:t>画像</w:t>
                              </w:r>
                            </w:p>
                          </w:txbxContent>
                        </v:textbox>
                      </v:rect>
                      <v:rect id="正方形/長方形 95" o:spid="_x0000_s1038" style="position:absolute;left:666;top:3372;width:9408;height:539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" fillcolor="white [3212]" strokecolor="black [3213]" strokeweight="1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グラフィックス 30" o:spid="_x0000_s1039" type="#_x0000_t75" alt="開いたフォルダー" style="position:absolute;left:1905;top:12051;width:7311;height:76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">
                        <v:imagedata r:id="rId18" o:title="開いたフォルダー"/>
                      </v:shape>
                      <v:shape id="グラフィックス 40" o:spid="_x0000_s1040" type="#_x0000_t75" alt="イメージ" style="position:absolute;left:1524;top:3182;width:8073;height:810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">
                        <v:imagedata r:id="rId19" o:title="イメージ"/>
                      </v:shape>
                      <v:shape id="グラフィックス 14" o:spid="_x0000_s1041" type="#_x0000_t75" alt="ダウンロード" style="position:absolute;left:700;top:29084;width:9121;height:908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">
                        <v:imagedata r:id="rId20" o:title="ダウンロード"/>
                      </v:shape>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矢印: 右 99" o:spid="_x0000_s1042" type="#_x0000_t13" style="position:absolute;left:2000;top:39848;width:6931;height:5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" adj="12974" fillcolor="black [3213]" strokecolor="black [3213]" strokeweight="1pt"/>
                      <v:shape id="矢印: 右 100" o:spid="_x0000_s1043" type="#_x0000_t13" style="position:absolute;left:1636;top:48583;width:6930;height:5563;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" adj="12930" fillcolor="black [3213]" strokecolor="black [3213]" strokeweight="1pt"/>
                      <v:shapetype id="_x0000_t202" coordsize="21600,21600" o:spt="202" path="m,l,21600r21600,l21600,xe">
                        <v:stroke joinstyle="miter"/>
                        <v:path gradientshapeok="t" o:connecttype="rect"/>
                      </v:shapetype>
                      <v:shape id="テキスト ボックス 18" o:spid="_x0000_s1044" type="#_x0000_t202" style="position:absolute;left:1143;top:10146;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" filled="f" stroked="f">
                        <v:textbox>
                          <w:txbxContent>
                            <w:p w14:paraId="6EACB07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OpenFile</w:t>
                              </w:r>
                              <w:proofErr w:type="spellEnd"/>
                            </w:p>
                          </w:txbxContent>
                        </v:textbox>
                      </v:shape>
                      <v:shape id="テキスト ボックス 19" o:spid="_x0000_s1045" type="#_x0000_t202" style="position:absolute;left:1143;top:17873;width:8740;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" filled="f" stroked="f">
                        <v:textbox>
                          <w:txbxContent>
                            <w:p w14:paraId="71FA8537" w14:textId="77777777" w:rsidR="00452082" w:rsidRDefault="00452082" w:rsidP="00452082">
                              <w:pPr>
                                <w:rPr>
                                  <w:kern w:val="0"/>
                                  <w:sz w:val="24"/>
                                  <w:szCs w:val="24"/>
                                </w:rPr>
                              </w:pPr>
                              <w:proofErr w:type="spellStart"/>
                              <w:r>
                                <w:rPr>
                                  <w:rFonts w:hAnsi="游明朝" w:hint="eastAsia"/>
                                  <w:color w:val="000000" w:themeColor="dark1"/>
                                  <w:sz w:val="28"/>
                                  <w:szCs w:val="28"/>
                                  <w:u w:val="single"/>
                                </w:rPr>
                                <w:t>OpenDir</w:t>
                              </w:r>
                              <w:proofErr w:type="spellEnd"/>
                            </w:p>
                          </w:txbxContent>
                        </v:textbox>
                      </v:shape>
                      <v:shape id="テキスト ボックス 20" o:spid="_x0000_s1046" type="#_x0000_t202" style="position:absolute;left:2510;top:36430;width:5216;height:292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" filled="f" stroked="f">
                        <v:textbox>
                          <w:txbxContent>
                            <w:p w14:paraId="32D593FB" w14:textId="77777777" w:rsidR="00452082" w:rsidRDefault="00452082" w:rsidP="00452082">
                              <w:pPr>
                                <w:rPr>
                                  <w:kern w:val="0"/>
                                  <w:sz w:val="24"/>
                                  <w:szCs w:val="24"/>
                                </w:rPr>
                              </w:pPr>
                              <w:r>
                                <w:rPr>
                                  <w:rFonts w:hAnsi="游明朝" w:hint="eastAsia"/>
                                  <w:color w:val="000000" w:themeColor="dark1"/>
                                  <w:sz w:val="28"/>
                                  <w:szCs w:val="28"/>
                                  <w:u w:val="single"/>
                                </w:rPr>
                                <w:t>Save</w:t>
                              </w:r>
                            </w:p>
                          </w:txbxContent>
                        </v:textbox>
                      </v:shape>
                      <v:shape id="テキスト ボックス 21" o:spid="_x0000_s1047" type="#_x0000_t202" style="position:absolute;left:381;top:45221;width:10264;height:2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" filled="f" stroked="f">
                        <v:textbox>
                          <w:txbxContent>
                            <w:p w14:paraId="469AC78B" w14:textId="77777777" w:rsidR="00452082" w:rsidRDefault="00452082" w:rsidP="00452082">
                              <w:pPr>
                                <w:rPr>
                                  <w:kern w:val="0"/>
                                  <w:sz w:val="24"/>
                                  <w:szCs w:val="24"/>
                                </w:rPr>
                              </w:pPr>
                              <w:r>
                                <w:rPr>
                                  <w:rFonts w:hAnsi="游明朝" w:hint="eastAsia"/>
                                  <w:color w:val="000000" w:themeColor="dark1"/>
                                  <w:sz w:val="28"/>
                                  <w:szCs w:val="28"/>
                                  <w:u w:val="single"/>
                                </w:rPr>
                                <w:t>Next Image</w:t>
                              </w:r>
                            </w:p>
                          </w:txbxContent>
                        </v:textbox>
                      </v:shape>
                      <v:shape id="テキスト ボックス 22" o:spid="_x0000_s1048" type="#_x0000_t202" style="position:absolute;left:493;top:53861;width:10264;height:2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" filled="f" stroked="f">
                        <v:textbox>
                          <w:txbxContent>
                            <w:p w14:paraId="3AE604A6" w14:textId="77777777" w:rsidR="00452082" w:rsidRDefault="00452082" w:rsidP="00452082">
                              <w:pPr>
                                <w:rPr>
                                  <w:kern w:val="0"/>
                                  <w:sz w:val="24"/>
                                  <w:szCs w:val="24"/>
                                </w:rPr>
                              </w:pPr>
                              <w:proofErr w:type="spellStart"/>
                              <w:r>
                                <w:rPr>
                                  <w:rFonts w:hAnsi="游明朝" w:hint="eastAsia"/>
                                  <w:color w:val="000000" w:themeColor="dark1"/>
                                  <w:sz w:val="28"/>
                                  <w:szCs w:val="28"/>
                                  <w:u w:val="single"/>
                                </w:rPr>
                                <w:t>Prev</w:t>
                              </w:r>
                              <w:proofErr w:type="spellEnd"/>
                              <w:r>
                                <w:rPr>
                                  <w:rFonts w:hAnsi="游明朝" w:hint="eastAsia"/>
                                  <w:color w:val="000000" w:themeColor="dark1"/>
                                  <w:sz w:val="28"/>
                                  <w:szCs w:val="28"/>
                                  <w:u w:val="single"/>
                                </w:rPr>
                                <w:t xml:space="preserve"> Image</w:t>
                              </w:r>
                            </w:p>
                          </w:txbxContent>
                        </v:textbox>
                      </v:shape>
                      <v:rect id="正方形/長方形 106" o:spid="_x0000_s1049" style="position:absolute;left:70993;top:3277;width:18155;height:197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" fillcolor="white [3212]" strokecolor="black [3213]" strokeweight="1pt"/>
                      <v:rect id="正方形/長方形 107" o:spid="_x0000_s1050" style="position:absolute;left:70927;top:23627;width:17935;height:236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" fillcolor="white [3212]" strokecolor="black [3213]" strokeweight="1pt"/>
                      <v:roundrect id="四角形: 角を丸くする 108" o:spid="_x0000_s1051" style="position:absolute;left:79477;top:7115;width:9385;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" fillcolor="white [3212]" strokecolor="black [3213]" strokeweight="1pt">
                        <v:stroke joinstyle="miter"/>
                        <v:textbox>
                          <w:txbxContent>
                            <w:p w14:paraId="254D3663" w14:textId="77777777" w:rsidR="00452082" w:rsidRDefault="00452082" w:rsidP="00452082">
                              <w:pPr>
                                <w:jc w:val="center"/>
                                <w:rPr>
                                  <w:kern w:val="0"/>
                                  <w:sz w:val="24"/>
                                  <w:szCs w:val="24"/>
                                </w:rPr>
                              </w:pPr>
                              <w:r>
                                <w:rPr>
                                  <w:rFonts w:hAnsi="游明朝" w:hint="eastAsia"/>
                                  <w:color w:val="000000" w:themeColor="text1"/>
                                  <w:sz w:val="22"/>
                                </w:rPr>
                                <w:t>Remove Tag</w:t>
                              </w:r>
                            </w:p>
                          </w:txbxContent>
                        </v:textbox>
                      </v:roundrect>
                      <v:roundrect id="四角形: 角を丸くする 109" o:spid="_x0000_s1052" style="position:absolute;left:71992;top:7115;width:702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" fillcolor="white [3212]" strokecolor="black [3213]" strokeweight="1pt">
                        <v:stroke joinstyle="miter"/>
                        <v:textbox>
                          <w:txbxContent>
                            <w:p w14:paraId="1E2C44E4" w14:textId="77777777" w:rsidR="00452082" w:rsidRDefault="00452082" w:rsidP="00452082">
                              <w:pPr>
                                <w:jc w:val="center"/>
                                <w:rPr>
                                  <w:kern w:val="0"/>
                                  <w:sz w:val="24"/>
                                  <w:szCs w:val="24"/>
                                </w:rPr>
                              </w:pPr>
                              <w:r>
                                <w:rPr>
                                  <w:rFonts w:hAnsi="游明朝" w:hint="eastAsia"/>
                                  <w:color w:val="000000" w:themeColor="text1"/>
                                  <w:sz w:val="22"/>
                                </w:rPr>
                                <w:t>Add Tag</w:t>
                              </w:r>
                            </w:p>
                          </w:txbxContent>
                        </v:textbox>
                      </v:roundrect>
                      <v:rect id="正方形/長方形 110" o:spid="_x0000_s1053" style="position:absolute;left:72070;top:10886;width:16529;height:115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" fillcolor="white [3212]" strokecolor="black [3213]" strokeweight="1pt">
                        <v:textbox>
                          <w:txbxContent>
                            <w:p w14:paraId="235B98E6" w14:textId="77777777" w:rsidR="00452082" w:rsidRDefault="00452082" w:rsidP="00452082">
                              <w:pPr>
                                <w:rPr>
                                  <w:kern w:val="0"/>
                                  <w:sz w:val="24"/>
                                  <w:szCs w:val="24"/>
                                </w:rPr>
                              </w:pPr>
                              <w:r>
                                <w:rPr>
                                  <w:rFonts w:hAnsi="游明朝" w:hint="eastAsia"/>
                                  <w:color w:val="4472C4" w:themeColor="accent1"/>
                                  <w:sz w:val="28"/>
                                  <w:szCs w:val="28"/>
                                  <w:u w:val="single"/>
                                </w:rPr>
                                <w:t>tag1</w:t>
                              </w:r>
                            </w:p>
                            <w:p w14:paraId="0C0580A1" w14:textId="77777777" w:rsidR="00452082" w:rsidRDefault="00452082" w:rsidP="00452082">
                              <w:r>
                                <w:rPr>
                                  <w:rFonts w:hAnsi="游明朝" w:hint="eastAsia"/>
                                  <w:color w:val="4472C4" w:themeColor="accent1"/>
                                  <w:sz w:val="28"/>
                                  <w:szCs w:val="28"/>
                                  <w:u w:val="single"/>
                                </w:rPr>
                                <w:t>tag2</w:t>
                              </w:r>
                              <w:r>
                                <w:rPr>
                                  <w:rFonts w:hAnsi="游明朝" w:hint="eastAsia"/>
                                  <w:color w:val="000000" w:themeColor="text1"/>
                                  <w:sz w:val="28"/>
                                  <w:szCs w:val="28"/>
                                  <w:u w:val="single"/>
                                </w:rPr>
                                <w:br/>
                                <w:t>tag3</w:t>
                              </w:r>
                            </w:p>
                          </w:txbxContent>
                        </v:textbox>
                      </v:rect>
                      <v:rect id="正方形/長方形 111" o:spid="_x0000_s1054" style="position:absolute;left:71939;top:24345;width:16299;height:219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" fillcolor="white [3212]" strokecolor="black [3213]" strokeweight="1pt">
                        <v:textbox>
                          <w:txbxContent>
                            <w:p w14:paraId="4A24687E" w14:textId="77777777" w:rsidR="00452082" w:rsidRDefault="00452082" w:rsidP="00452082">
                              <w:pPr>
                                <w:rPr>
                                  <w:kern w:val="0"/>
                                  <w:sz w:val="24"/>
                                  <w:szCs w:val="24"/>
                                </w:rPr>
                              </w:pPr>
                              <w:r>
                                <w:rPr>
                                  <w:rFonts w:hAnsi="游明朝" w:hint="eastAsia"/>
                                  <w:color w:val="4472C4" w:themeColor="accent1"/>
                                  <w:sz w:val="28"/>
                                  <w:szCs w:val="28"/>
                                  <w:u w:val="single"/>
                                </w:rPr>
                                <w:t>img1.jpg</w:t>
                              </w:r>
                            </w:p>
                            <w:p w14:paraId="71C998F7" w14:textId="77777777" w:rsidR="00452082" w:rsidRDefault="00452082" w:rsidP="00452082">
                              <w:r>
                                <w:rPr>
                                  <w:rFonts w:hAnsi="游明朝" w:hint="eastAsia"/>
                                  <w:color w:val="000000" w:themeColor="text1"/>
                                  <w:sz w:val="28"/>
                                  <w:szCs w:val="28"/>
                                  <w:u w:val="single"/>
                                </w:rPr>
                                <w:t>img2.jpg</w:t>
                              </w:r>
                            </w:p>
                            <w:p w14:paraId="5DFE2AD9" w14:textId="77777777" w:rsidR="00452082" w:rsidRDefault="00452082" w:rsidP="00452082">
                              <w:r>
                                <w:rPr>
                                  <w:rFonts w:hAnsi="游明朝" w:hint="eastAsia"/>
                                  <w:color w:val="000000" w:themeColor="text1"/>
                                  <w:sz w:val="28"/>
                                  <w:szCs w:val="28"/>
                                  <w:u w:val="single"/>
                                </w:rPr>
                                <w:t>img3.jpg</w:t>
                              </w:r>
                            </w:p>
                          </w:txbxContent>
                        </v:textbox>
                      </v:rect>
                    </v:group>
                    <v:shape id="図 112" o:spid="_x0000_s1055" type="#_x0000_t75" style="position:absolute;left:87758;top:11107;width:649;height:111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">
                      <v:imagedata r:id="rId21" o:title=""/>
                    </v:shape>
                    <v:shape id="図 113" o:spid="_x0000_s1056" type="#_x0000_t75" style="position:absolute;left:87406;top:24592;width:512;height:219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">
                      <v:imagedata r:id="rId22" o:title=""/>
                    </v:shape>
                  </v:group>
                  <v:rect id="正方形/長方形 114" o:spid="_x0000_s1057" style="position:absolute;left:71062;top:47641;width:17593;height:101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" fillcolor="white [3212]" strokecolor="black [3213]" strokeweight="1pt"/>
                  <v:shape id="グラフィックス 30" o:spid="_x0000_s1058" type="#_x0000_t75" alt="ドキュメント" style="position:absolute;left:1809;top:20814;width:6948;height:694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">
                    <v:imagedata r:id="rId23" o:title="ドキュメント"/>
                  </v:shape>
                  <v:shape id="テキスト ボックス 36" o:spid="_x0000_s1059" type="#_x0000_t202" style="position:absolute;left:1025;top:27468;width:9823;height:54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" filled="f" stroked="f">
                    <v:textbox>
                      <w:txbxContent>
                        <w:p w14:paraId="7ABEAF0E" w14:textId="77777777" w:rsidR="00452082" w:rsidRDefault="00452082" w:rsidP="00452082">
                          <w:pPr>
                            <w:rPr>
                              <w:kern w:val="0"/>
                              <w:sz w:val="24"/>
                              <w:szCs w:val="24"/>
                            </w:rPr>
                          </w:pPr>
                          <w:proofErr w:type="spellStart"/>
                          <w:r>
                            <w:rPr>
                              <w:rFonts w:hAnsi="游明朝" w:hint="eastAsia"/>
                              <w:color w:val="000000" w:themeColor="text1"/>
                              <w:sz w:val="28"/>
                              <w:szCs w:val="28"/>
                              <w:u w:val="single"/>
                            </w:rPr>
                            <w:t>OpenCSV</w:t>
                          </w:r>
                          <w:proofErr w:type="spellEnd"/>
                        </w:p>
                      </w:txbxContent>
                    </v:textbox>
                  </v:shape>
                  <v:roundrect id="四角形: 角を丸くする 117" o:spid="_x0000_s1060" style="position:absolute;left:71846;top:3585;width:7396;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" fillcolor="white [3212]" strokecolor="black [3213]" strokeweight="1pt">
                    <v:stroke joinstyle="miter"/>
                    <v:textbox>
                      <w:txbxContent>
                        <w:p w14:paraId="004E9F54" w14:textId="77777777" w:rsidR="00452082" w:rsidRDefault="00452082" w:rsidP="00452082">
                          <w:pPr>
                            <w:jc w:val="center"/>
                            <w:rPr>
                              <w:kern w:val="0"/>
                              <w:sz w:val="24"/>
                              <w:szCs w:val="24"/>
                            </w:rPr>
                          </w:pPr>
                          <w:r>
                            <w:rPr>
                              <w:rFonts w:hAnsi="游明朝" w:hint="eastAsia"/>
                              <w:color w:val="000000" w:themeColor="text1"/>
                              <w:sz w:val="22"/>
                            </w:rPr>
                            <w:t>Load Tag</w:t>
                          </w:r>
                        </w:p>
                      </w:txbxContent>
                    </v:textbox>
                  </v:roundrect>
                  <v:rect id="正方形/長方形 118" o:spid="_x0000_s1061" style="position:absolute;left:78889;top:47849;width:9407;height:973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" fillcolor="#5b9bd5 [3208]" strokecolor="black [3213]" strokeweight="1pt">
                    <v:textbox>
                      <w:txbxContent>
                        <w:p w14:paraId="63431B13" w14:textId="77777777" w:rsidR="00452082" w:rsidRDefault="00452082" w:rsidP="00452082">
                          <w:pPr>
                            <w:jc w:val="center"/>
                            <w:rPr>
                              <w:kern w:val="0"/>
                              <w:sz w:val="24"/>
                              <w:szCs w:val="24"/>
                            </w:rPr>
                          </w:pPr>
                          <w:r>
                            <w:rPr>
                              <w:rFonts w:hAnsi="游明朝" w:hint="eastAsia"/>
                              <w:color w:val="FFFFFF" w:themeColor="background1"/>
                              <w:sz w:val="28"/>
                              <w:szCs w:val="28"/>
                            </w:rPr>
                            <w:t>拡大画像</w:t>
                          </w:r>
                        </w:p>
                      </w:txbxContent>
                    </v:textbox>
                  </v:rect>
                  <v:rect id="正方形/長方形 119" o:spid="_x0000_s1062" style="position:absolute;left:71398;top:47977;width:6947;height:930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" fillcolor="white [3212]" strokecolor="black [3213]" strokeweight="1pt">
                    <v:textbox>
                      <w:txbxContent>
                        <w:p w14:paraId="2072A5A3" w14:textId="77777777" w:rsidR="00452082" w:rsidRDefault="00452082" w:rsidP="00452082">
                          <w:pPr>
                            <w:rPr>
                              <w:kern w:val="0"/>
                              <w:sz w:val="24"/>
                              <w:szCs w:val="24"/>
                            </w:rPr>
                          </w:pPr>
                          <w:r>
                            <w:rPr>
                              <w:rFonts w:hAnsi="游明朝" w:hint="eastAsia"/>
                              <w:color w:val="000000" w:themeColor="text1"/>
                              <w:sz w:val="22"/>
                            </w:rPr>
                            <w:t>X:100</w:t>
                          </w:r>
                        </w:p>
                        <w:p w14:paraId="69491822" w14:textId="77777777" w:rsidR="00452082" w:rsidRDefault="00452082" w:rsidP="00452082">
                          <w:r>
                            <w:rPr>
                              <w:rFonts w:hAnsi="游明朝" w:hint="eastAsia"/>
                              <w:color w:val="000000" w:themeColor="text1"/>
                              <w:sz w:val="22"/>
                            </w:rPr>
                            <w:t>Y:120</w:t>
                          </w:r>
                        </w:p>
                      </w:txbxContent>
                    </v:textbox>
                  </v:rect>
                  <v:roundrect id="四角形: 角を丸くする 120" o:spid="_x0000_s1063" style="position:absolute;left:79690;top:3653;width:9077;height:302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" fillcolor="white [3212]" strokecolor="black [3213]" strokeweight="1pt">
                    <v:stroke joinstyle="miter"/>
                    <v:textbox>
                      <w:txbxContent>
                        <w:p w14:paraId="342FB9DA" w14:textId="77777777" w:rsidR="00452082" w:rsidRDefault="00452082" w:rsidP="00452082">
                          <w:pPr>
                            <w:jc w:val="center"/>
                            <w:rPr>
                              <w:kern w:val="0"/>
                              <w:sz w:val="24"/>
                              <w:szCs w:val="24"/>
                            </w:rPr>
                          </w:pPr>
                          <w:r>
                            <w:rPr>
                              <w:rFonts w:hAnsi="游明朝" w:hint="eastAsia"/>
                              <w:color w:val="000000" w:themeColor="text1"/>
                              <w:sz w:val="22"/>
                            </w:rPr>
                            <w:t xml:space="preserve">Save Tag </w:t>
                          </w:r>
                        </w:p>
                      </w:txbxContent>
                    </v:textbox>
                  </v:roundrect>
                </v:group>
              </w:pict>
            </mc:Fallback>
          </mc:AlternateContent>
        </w:r>
      </w:ins>
      <w:ins w:id="202" w:author="kato hiroaki" w:date="2021-05-27T15:07:00Z">
        <w:r w:rsidR="00452082">
          <w:rPr>
            <w:noProof/>
          </w:rPr>
          <mc:AlternateContent>
            <mc:Choice Requires="wps">
              <w:drawing>
                <wp:anchor distT="0" distB="0" distL="114300" distR="114300" simplePos="0" relativeHeight="251714560" behindDoc="0" locked="0" layoutInCell="1" allowOverlap="1" wp14:anchorId="72622C8E" wp14:editId="259140EB">
                  <wp:simplePos x="0" y="0"/>
                  <wp:positionH relativeFrom="column">
                    <wp:posOffset>129540</wp:posOffset>
                  </wp:positionH>
                  <wp:positionV relativeFrom="paragraph">
                    <wp:posOffset>2825751</wp:posOffset>
                  </wp:positionV>
                  <wp:extent cx="47625" cy="304800"/>
                  <wp:effectExtent l="38100" t="0" r="66675" b="57150"/>
                  <wp:wrapNone/>
                  <wp:docPr id="121" name="直線矢印コネクタ 121"/>
                  <wp:cNvGraphicFramePr/>
                  <a:graphic xmlns:a="http://schemas.openxmlformats.org/drawingml/2006/main">
                    <a:graphicData uri="http://schemas.microsoft.com/office/word/2010/wordprocessingShape">
                      <wps:wsp>
                        <wps:cNvCnPr/>
                        <wps:spPr>
                          <a:xfrm>
                            <a:off x="0" y="0"/>
                            <a:ext cx="47625" cy="30480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9830573" id="_x0000_t32" coordsize="21600,21600" o:spt="32" o:oned="t" path="m,l21600,21600e" filled="f">
                  <v:path arrowok="t" fillok="f" o:connecttype="none"/>
                  <o:lock v:ext="edit" shapetype="t"/>
                </v:shapetype>
                <v:shape id="直線矢印コネクタ 121" o:spid="_x0000_s1026" type="#_x0000_t32" style="position:absolute;left:0;text-align:left;margin-left:10.2pt;margin-top:222.5pt;width:3.75pt;height:24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" strokecolor="black [3200]" strokeweight="1.5pt">
                  <v:stroke endarrow="block" joinstyle="miter"/>
                </v:shape>
              </w:pict>
            </mc:Fallback>
          </mc:AlternateContent>
        </w:r>
      </w:ins>
      <w:r w:rsidR="00452082">
        <w:rPr>
          <w:noProof/>
        </w:rPr>
        <mc:AlternateContent>
          <mc:Choice Requires="wpg">
            <w:drawing>
              <wp:anchor distT="0" distB="0" distL="114300" distR="114300" simplePos="0" relativeHeight="251663360" behindDoc="0" locked="0" layoutInCell="1" allowOverlap="1" wp14:anchorId="044D0F10" wp14:editId="6FED43DC">
                <wp:simplePos x="0" y="0"/>
                <wp:positionH relativeFrom="column">
                  <wp:posOffset>3339465</wp:posOffset>
                </wp:positionH>
                <wp:positionV relativeFrom="paragraph">
                  <wp:posOffset>3130550</wp:posOffset>
                </wp:positionV>
                <wp:extent cx="2714625" cy="1876425"/>
                <wp:effectExtent l="0" t="0" r="28575" b="28575"/>
                <wp:wrapNone/>
                <wp:docPr id="28" name="グループ化 28"/>
                <wp:cNvGraphicFramePr/>
                <a:graphic xmlns:a="http://schemas.openxmlformats.org/drawingml/2006/main">
                  <a:graphicData uri="http://schemas.microsoft.com/office/word/2010/wordprocessingGroup">
                    <wpg:wgp>
                      <wpg:cNvGrpSpPr/>
                      <wpg:grpSpPr>
                        <a:xfrm>
                          <a:off x="0" y="0"/>
                          <a:ext cx="2714625" cy="1876425"/>
                          <a:chOff x="0" y="-47624"/>
                          <a:chExt cx="2714625" cy="1876425"/>
                        </a:xfrm>
                      </wpg:grpSpPr>
                      <wps:wsp>
                        <wps:cNvPr id="9" name="直線矢印コネクタ 9"/>
                        <wps:cNvCnPr/>
                        <wps:spPr>
                          <a:xfrm>
                            <a:off x="0" y="866775"/>
                            <a:ext cx="685800" cy="0"/>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wps:wsp>
                        <wps:cNvPr id="10" name="正方形/長方形 10"/>
                        <wps:cNvSpPr/>
                        <wps:spPr>
                          <a:xfrm>
                            <a:off x="695325" y="-47624"/>
                            <a:ext cx="2019300" cy="18764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11" name="グラフィックス 11" descr="ドキュメント"/>
                          <pic:cNvPicPr>
                            <a:picLocks noChangeAspect="1"/>
                          </pic:cNvPicPr>
                        </pic:nvPicPr>
                        <pic:blipFill>
                          <a:blip r:embed="rId16">
                            <a:extLst>
                              <a:ext uri="{28A0092B-C50C-407E-A947-70E740481C1C}">
                                <a14:useLocalDpi xmlns:a14="http://schemas.microsoft.com/office/drawing/2010/main" val="0"/>
                              </a:ext>
                              <a:ext uri="{96DAC541-7B7A-43D3-8B79-37D633B846F1}">
                                <asvg:svgBlip xmlns:asvg="http://schemas.microsoft.com/office/drawing/2016/SVG/main" r:embed="rId17"/>
                              </a:ext>
                            </a:extLst>
                          </a:blip>
                          <a:stretch>
                            <a:fillRect/>
                          </a:stretch>
                        </pic:blipFill>
                        <pic:spPr>
                          <a:xfrm>
                            <a:off x="1285875" y="190500"/>
                            <a:ext cx="771525" cy="771525"/>
                          </a:xfrm>
                          <a:prstGeom prst="rect">
                            <a:avLst/>
                          </a:prstGeom>
                        </pic:spPr>
                      </pic:pic>
                      <wps:wsp>
                        <wps:cNvPr id="12" name="吹き出し: 四角形 12"/>
                        <wps:cNvSpPr/>
                        <wps:spPr>
                          <a:xfrm>
                            <a:off x="895350" y="1114425"/>
                            <a:ext cx="1666875" cy="561975"/>
                          </a:xfrm>
                          <a:prstGeom prst="wedgeRectCallout">
                            <a:avLst>
                              <a:gd name="adj1" fmla="val -15119"/>
                              <a:gd name="adj2" fmla="val -81568"/>
                            </a:avLst>
                          </a:prstGeom>
                          <a:no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5F3EFB0A" w14:textId="0595FCD9"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del w:id="203" w:author="kato hiroaki" w:date="2021-05-27T15:44:00Z">
                                <w:r w:rsidRPr="00297824" w:rsidDel="00E564B9">
                                  <w:rPr>
                                    <w:rFonts w:ascii="ＭＳ Ｐゴシック" w:eastAsia="ＭＳ Ｐゴシック" w:hAnsi="ＭＳ Ｐゴシック"/>
                                    <w:color w:val="000000" w:themeColor="text1"/>
                                    <w:sz w:val="24"/>
                                    <w:szCs w:val="24"/>
                                  </w:rPr>
                                  <w:delText>tag1</w:delText>
                                </w:r>
                              </w:del>
                              <w:r w:rsidRPr="00297824">
                                <w:rPr>
                                  <w:rFonts w:ascii="ＭＳ Ｐゴシック" w:eastAsia="ＭＳ Ｐゴシック" w:hAnsi="ＭＳ Ｐゴシック"/>
                                  <w:color w:val="000000" w:themeColor="text1"/>
                                  <w:sz w:val="24"/>
                                  <w:szCs w:val="24"/>
                                </w:rPr>
                                <w:t>,</w:t>
                              </w:r>
                              <w:r w:rsidR="00DC6250" w:rsidRPr="00297824">
                                <w:rPr>
                                  <w:rFonts w:ascii="ＭＳ Ｐゴシック" w:eastAsia="ＭＳ Ｐゴシック" w:hAnsi="ＭＳ Ｐゴシック"/>
                                  <w:color w:val="000000" w:themeColor="text1"/>
                                  <w:sz w:val="24"/>
                                  <w:szCs w:val="24"/>
                                </w:rPr>
                                <w:t>x,y,x2,y2</w:t>
                              </w:r>
                              <w:ins w:id="204" w:author="kato hiroaki" w:date="2021-05-27T15:44:00Z">
                                <w:r w:rsidR="00E564B9">
                                  <w:rPr>
                                    <w:rFonts w:ascii="ＭＳ Ｐゴシック" w:eastAsia="ＭＳ Ｐゴシック" w:hAnsi="ＭＳ Ｐゴシック" w:hint="eastAsia"/>
                                    <w:color w:val="000000" w:themeColor="text1"/>
                                    <w:sz w:val="24"/>
                                    <w:szCs w:val="24"/>
                                  </w:rPr>
                                  <w:t>,</w:t>
                                </w:r>
                                <w:r w:rsidR="00E564B9" w:rsidRPr="00297824">
                                  <w:rPr>
                                    <w:rFonts w:ascii="ＭＳ Ｐゴシック" w:eastAsia="ＭＳ Ｐゴシック" w:hAnsi="ＭＳ Ｐゴシック"/>
                                    <w:color w:val="000000" w:themeColor="text1"/>
                                    <w:sz w:val="24"/>
                                    <w:szCs w:val="24"/>
                                  </w:rPr>
                                  <w:t>tag1</w:t>
                                </w:r>
                                <w:r w:rsidR="00E564B9">
                                  <w:rPr>
                                    <w:rFonts w:ascii="ＭＳ Ｐゴシック" w:eastAsia="ＭＳ Ｐゴシック" w:hAnsi="ＭＳ Ｐゴシック"/>
                                    <w:color w:val="000000" w:themeColor="text1"/>
                                    <w:sz w:val="24"/>
                                    <w:szCs w:val="24"/>
                                  </w:rPr>
                                  <w:t>,tag2</w:t>
                                </w:r>
                              </w:ins>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44D0F10" id="グループ化 28" o:spid="_x0000_s1064" style="position:absolute;left:0;text-align:left;margin-left:262.95pt;margin-top:246.5pt;width:213.75pt;height:147.75pt;z-index:251663360;mso-width-relative:margin;mso-height-relative:margin" coordorigin=",-476" coordsize="27146,187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">
                <v:shapetype id="_x0000_t32" coordsize="21600,21600" o:spt="32" o:oned="t" path="m,l21600,21600e" filled="f">
                  <v:path arrowok="t" fillok="f" o:connecttype="none"/>
                  <o:lock v:ext="edit" shapetype="t"/>
                </v:shapetype>
                <v:shape id="直線矢印コネクタ 9" o:spid="_x0000_s1065" type="#_x0000_t32" style="position:absolute;top:8667;width:685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" strokecolor="black [3200]" strokeweight="1.5pt">
                  <v:stroke endarrow="block" joinstyle="miter"/>
                </v:shape>
                <v:rect id="正方形/長方形 10" o:spid="_x0000_s1066" style="position:absolute;left:6953;top:-476;width:20193;height:1876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" filled="f" strokecolor="#1f3763 [1604]" strokeweight="1.5pt">
                  <v:stroke dashstyle="3 1"/>
                </v:rect>
                <v:shape id="グラフィックス 11" o:spid="_x0000_s1067" type="#_x0000_t75" alt="ドキュメント" style="position:absolute;left:12858;top:1905;width:7716;height:7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">
                  <v:imagedata r:id="rId23" o:title="ドキュメント"/>
                </v:shape>
                <v:shapetype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吹き出し: 四角形 12" o:spid="_x0000_s1068" type="#_x0000_t61" style="position:absolute;left:8953;top:11144;width:16669;height:56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" adj="7534,-6819" filled="f" strokecolor="black [3213]" strokeweight="1.5pt">
                  <v:textbox>
                    <w:txbxContent>
                      <w:p w14:paraId="5F3EFB0A" w14:textId="0595FCD9" w:rsidR="00DC6250" w:rsidRPr="00297824" w:rsidRDefault="0070516C" w:rsidP="00DC6250">
                        <w:pP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img1.jpg</w:t>
                        </w:r>
                        <w:r w:rsidR="00DC6250" w:rsidRPr="00297824">
                          <w:rPr>
                            <w:rFonts w:ascii="ＭＳ Ｐゴシック" w:eastAsia="ＭＳ Ｐゴシック" w:hAnsi="ＭＳ Ｐゴシック" w:hint="eastAsia"/>
                            <w:color w:val="000000" w:themeColor="text1"/>
                            <w:sz w:val="24"/>
                            <w:szCs w:val="24"/>
                          </w:rPr>
                          <w:t>,</w:t>
                        </w:r>
                        <w:del w:id="205" w:author="kato hiroaki" w:date="2021-05-27T15:44:00Z">
                          <w:r w:rsidRPr="00297824" w:rsidDel="00E564B9">
                            <w:rPr>
                              <w:rFonts w:ascii="ＭＳ Ｐゴシック" w:eastAsia="ＭＳ Ｐゴシック" w:hAnsi="ＭＳ Ｐゴシック"/>
                              <w:color w:val="000000" w:themeColor="text1"/>
                              <w:sz w:val="24"/>
                              <w:szCs w:val="24"/>
                            </w:rPr>
                            <w:delText>tag1</w:delText>
                          </w:r>
                        </w:del>
                        <w:r w:rsidRPr="00297824">
                          <w:rPr>
                            <w:rFonts w:ascii="ＭＳ Ｐゴシック" w:eastAsia="ＭＳ Ｐゴシック" w:hAnsi="ＭＳ Ｐゴシック"/>
                            <w:color w:val="000000" w:themeColor="text1"/>
                            <w:sz w:val="24"/>
                            <w:szCs w:val="24"/>
                          </w:rPr>
                          <w:t>,</w:t>
                        </w:r>
                        <w:r w:rsidR="00DC6250" w:rsidRPr="00297824">
                          <w:rPr>
                            <w:rFonts w:ascii="ＭＳ Ｐゴシック" w:eastAsia="ＭＳ Ｐゴシック" w:hAnsi="ＭＳ Ｐゴシック"/>
                            <w:color w:val="000000" w:themeColor="text1"/>
                            <w:sz w:val="24"/>
                            <w:szCs w:val="24"/>
                          </w:rPr>
                          <w:t>x,y,x2,y2</w:t>
                        </w:r>
                        <w:ins w:id="206" w:author="kato hiroaki" w:date="2021-05-27T15:44:00Z">
                          <w:r w:rsidR="00E564B9">
                            <w:rPr>
                              <w:rFonts w:ascii="ＭＳ Ｐゴシック" w:eastAsia="ＭＳ Ｐゴシック" w:hAnsi="ＭＳ Ｐゴシック" w:hint="eastAsia"/>
                              <w:color w:val="000000" w:themeColor="text1"/>
                              <w:sz w:val="24"/>
                              <w:szCs w:val="24"/>
                            </w:rPr>
                            <w:t>,</w:t>
                          </w:r>
                          <w:r w:rsidR="00E564B9" w:rsidRPr="00297824">
                            <w:rPr>
                              <w:rFonts w:ascii="ＭＳ Ｐゴシック" w:eastAsia="ＭＳ Ｐゴシック" w:hAnsi="ＭＳ Ｐゴシック"/>
                              <w:color w:val="000000" w:themeColor="text1"/>
                              <w:sz w:val="24"/>
                              <w:szCs w:val="24"/>
                            </w:rPr>
                            <w:t>tag1</w:t>
                          </w:r>
                          <w:r w:rsidR="00E564B9">
                            <w:rPr>
                              <w:rFonts w:ascii="ＭＳ Ｐゴシック" w:eastAsia="ＭＳ Ｐゴシック" w:hAnsi="ＭＳ Ｐゴシック"/>
                              <w:color w:val="000000" w:themeColor="text1"/>
                              <w:sz w:val="24"/>
                              <w:szCs w:val="24"/>
                            </w:rPr>
                            <w:t>,tag2</w:t>
                          </w:r>
                        </w:ins>
                      </w:p>
                    </w:txbxContent>
                  </v:textbox>
                </v:shape>
              </v:group>
            </w:pict>
          </mc:Fallback>
        </mc:AlternateContent>
      </w:r>
      <w:ins w:id="207" w:author="kato hiroaki" w:date="2021-05-20T15:16:00Z">
        <w:r w:rsidR="00452082">
          <w:rPr>
            <w:noProof/>
          </w:rPr>
          <mc:AlternateContent>
            <mc:Choice Requires="wps">
              <w:drawing>
                <wp:anchor distT="0" distB="0" distL="114300" distR="114300" simplePos="0" relativeHeight="251698176" behindDoc="0" locked="0" layoutInCell="1" allowOverlap="1" wp14:anchorId="6612F6E2" wp14:editId="75A0191E">
                  <wp:simplePos x="0" y="0"/>
                  <wp:positionH relativeFrom="column">
                    <wp:posOffset>-853440</wp:posOffset>
                  </wp:positionH>
                  <wp:positionV relativeFrom="paragraph">
                    <wp:posOffset>2592070</wp:posOffset>
                  </wp:positionV>
                  <wp:extent cx="2008508" cy="232564"/>
                  <wp:effectExtent l="0" t="0" r="10795" b="15240"/>
                  <wp:wrapNone/>
                  <wp:docPr id="32" name="正方形/長方形 32"/>
                  <wp:cNvGraphicFramePr/>
                  <a:graphic xmlns:a="http://schemas.openxmlformats.org/drawingml/2006/main">
                    <a:graphicData uri="http://schemas.microsoft.com/office/word/2010/wordprocessingShape">
                      <wps:wsp>
                        <wps:cNvSpPr/>
                        <wps:spPr>
                          <a:xfrm>
                            <a:off x="0" y="0"/>
                            <a:ext cx="2008508" cy="232564"/>
                          </a:xfrm>
                          <a:prstGeom prst="rect">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08" w:author="kato hiroaki" w:date="2021-05-20T15:28:00Z">
                                    <w:rPr/>
                                  </w:rPrChange>
                                </w:rPr>
                                <w:pPrChange w:id="209" w:author="kato hiroaki" w:date="2021-05-20T15:28:00Z">
                                  <w:pPr/>
                                </w:pPrChange>
                              </w:pPr>
                              <w:ins w:id="210"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612F6E2" id="正方形/長方形 32" o:spid="_x0000_s1069" style="position:absolute;left:0;text-align:left;margin-left:-67.2pt;margin-top:204.1pt;width:158.15pt;height:18.3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" fillcolor="white [3212]" strokecolor="black [3213]" strokeweight="1pt">
                  <v:textbox>
                    <w:txbxContent>
                      <w:p w14:paraId="1352FA2A" w14:textId="4F06A8E8" w:rsidR="00616238" w:rsidRPr="008E4672" w:rsidRDefault="00872855">
                        <w:pPr>
                          <w:spacing w:line="200" w:lineRule="exact"/>
                          <w:jc w:val="left"/>
                          <w:rPr>
                            <w:rFonts w:ascii="ＭＳ Ｐゴシック" w:eastAsia="ＭＳ Ｐゴシック" w:hAnsi="ＭＳ Ｐゴシック"/>
                            <w:color w:val="000000" w:themeColor="text1"/>
                            <w:sz w:val="18"/>
                            <w:szCs w:val="18"/>
                            <w:rPrChange w:id="211" w:author="kato hiroaki" w:date="2021-05-20T15:28:00Z">
                              <w:rPr/>
                            </w:rPrChange>
                          </w:rPr>
                          <w:pPrChange w:id="212" w:author="kato hiroaki" w:date="2021-05-20T15:28:00Z">
                            <w:pPr/>
                          </w:pPrChange>
                        </w:pPr>
                        <w:ins w:id="213" w:author="kato hiroaki" w:date="2021-05-20T15:37:00Z">
                          <w:r>
                            <w:rPr>
                              <w:rFonts w:ascii="ＭＳ Ｐゴシック" w:eastAsia="ＭＳ Ｐゴシック" w:hAnsi="ＭＳ Ｐゴシック" w:hint="eastAsia"/>
                              <w:color w:val="000000" w:themeColor="text1"/>
                              <w:sz w:val="18"/>
                              <w:szCs w:val="18"/>
                            </w:rPr>
                            <w:t>現在開いているディレクトリ名</w:t>
                          </w:r>
                        </w:ins>
                      </w:p>
                    </w:txbxContent>
                  </v:textbox>
                </v:rect>
              </w:pict>
            </mc:Fallback>
          </mc:AlternateContent>
        </w:r>
      </w:ins>
      <w:ins w:id="214" w:author="kato hiroaki" w:date="2021-05-21T10:29:00Z">
        <w:r w:rsidR="00452082">
          <w:rPr>
            <w:noProof/>
          </w:rPr>
          <mc:AlternateContent>
            <mc:Choice Requires="wps">
              <w:drawing>
                <wp:anchor distT="0" distB="0" distL="114300" distR="114300" simplePos="0" relativeHeight="251712512" behindDoc="0" locked="0" layoutInCell="1" allowOverlap="1" wp14:anchorId="5FC5B247" wp14:editId="3285125E">
                  <wp:simplePos x="0" y="0"/>
                  <wp:positionH relativeFrom="column">
                    <wp:posOffset>2710815</wp:posOffset>
                  </wp:positionH>
                  <wp:positionV relativeFrom="paragraph">
                    <wp:posOffset>2216150</wp:posOffset>
                  </wp:positionV>
                  <wp:extent cx="1933575" cy="668020"/>
                  <wp:effectExtent l="0" t="0" r="28575" b="17780"/>
                  <wp:wrapNone/>
                  <wp:docPr id="44" name="テキスト ボックス 44"/>
                  <wp:cNvGraphicFramePr/>
                  <a:graphic xmlns:a="http://schemas.openxmlformats.org/drawingml/2006/main">
                    <a:graphicData uri="http://schemas.microsoft.com/office/word/2010/wordprocessingShape">
                      <wps:wsp>
                        <wps:cNvSpPr txBox="1"/>
                        <wps:spPr>
                          <a:xfrm>
                            <a:off x="0" y="0"/>
                            <a:ext cx="1933575" cy="668020"/>
                          </a:xfrm>
                          <a:prstGeom prst="rect">
                            <a:avLst/>
                          </a:prstGeom>
                          <a:solidFill>
                            <a:schemeClr val="bg1"/>
                          </a:solidFill>
                          <a:ln w="6350">
                            <a:solidFill>
                              <a:schemeClr val="tx1"/>
                            </a:solidFill>
                          </a:ln>
                        </wps:spPr>
                        <wps:txbx>
                          <w:txbxContent>
                            <w:p w14:paraId="38D5A215" w14:textId="0D9E8E78" w:rsidR="00407BBC" w:rsidRPr="00407BBC" w:rsidRDefault="00452082">
                              <w:pPr>
                                <w:rPr>
                                  <w:rFonts w:ascii="ＭＳ Ｐゴシック" w:eastAsia="ＭＳ Ｐゴシック" w:hAnsi="ＭＳ Ｐゴシック"/>
                                  <w:sz w:val="24"/>
                                  <w:szCs w:val="24"/>
                                  <w:rPrChange w:id="215" w:author="kato hiroaki" w:date="2021-05-21T10:30:00Z">
                                    <w:rPr/>
                                  </w:rPrChange>
                                </w:rPr>
                              </w:pPr>
                              <w:ins w:id="216" w:author="kato hiroaki" w:date="2021-05-27T15:06:00Z">
                                <w:r>
                                  <w:rPr>
                                    <w:rFonts w:ascii="ＭＳ Ｐゴシック" w:eastAsia="ＭＳ Ｐゴシック" w:hAnsi="ＭＳ Ｐゴシック" w:hint="eastAsia"/>
                                    <w:sz w:val="24"/>
                                    <w:szCs w:val="24"/>
                                  </w:rPr>
                                  <w:t>タグ読み込み、タグ保存</w:t>
                                </w:r>
                                <w:r>
                                  <w:rPr>
                                    <w:rFonts w:ascii="ＭＳ Ｐゴシック" w:eastAsia="ＭＳ Ｐゴシック" w:hAnsi="ＭＳ Ｐゴシック"/>
                                    <w:sz w:val="24"/>
                                    <w:szCs w:val="24"/>
                                  </w:rPr>
                                  <w:br/>
                                </w:r>
                              </w:ins>
                              <w:ins w:id="217" w:author="kato hiroaki" w:date="2021-05-21T10:30:00Z">
                                <w:r w:rsidR="00407BBC" w:rsidRPr="00407BBC">
                                  <w:rPr>
                                    <w:rFonts w:ascii="ＭＳ Ｐゴシック" w:eastAsia="ＭＳ Ｐゴシック" w:hAnsi="ＭＳ Ｐゴシック" w:hint="eastAsia"/>
                                    <w:sz w:val="24"/>
                                    <w:szCs w:val="24"/>
                                    <w:rPrChange w:id="218" w:author="kato hiroaki" w:date="2021-05-21T10:30:00Z">
                                      <w:rPr>
                                        <w:rFonts w:hint="eastAsia"/>
                                      </w:rPr>
                                    </w:rPrChange>
                                  </w:rPr>
                                  <w:t>タグ追加と削除ボタン</w:t>
                                </w:r>
                              </w:ins>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C5B247" id="テキスト ボックス 44" o:spid="_x0000_s1070" type="#_x0000_t202" style="position:absolute;left:0;text-align:left;margin-left:213.45pt;margin-top:174.5pt;width:152.25pt;height:52.6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" fillcolor="white [3212]" strokecolor="black [3213]" strokeweight=".5pt">
                  <v:textbox>
                    <w:txbxContent>
                      <w:p w14:paraId="38D5A215" w14:textId="0D9E8E78" w:rsidR="00407BBC" w:rsidRPr="00407BBC" w:rsidRDefault="00452082">
                        <w:pPr>
                          <w:rPr>
                            <w:rFonts w:ascii="ＭＳ Ｐゴシック" w:eastAsia="ＭＳ Ｐゴシック" w:hAnsi="ＭＳ Ｐゴシック"/>
                            <w:sz w:val="24"/>
                            <w:szCs w:val="24"/>
                            <w:rPrChange w:id="219" w:author="kato hiroaki" w:date="2021-05-21T10:30:00Z">
                              <w:rPr/>
                            </w:rPrChange>
                          </w:rPr>
                        </w:pPr>
                        <w:ins w:id="220" w:author="kato hiroaki" w:date="2021-05-27T15:06:00Z">
                          <w:r>
                            <w:rPr>
                              <w:rFonts w:ascii="ＭＳ Ｐゴシック" w:eastAsia="ＭＳ Ｐゴシック" w:hAnsi="ＭＳ Ｐゴシック" w:hint="eastAsia"/>
                              <w:sz w:val="24"/>
                              <w:szCs w:val="24"/>
                            </w:rPr>
                            <w:t>タグ読み込み、タグ保存</w:t>
                          </w:r>
                          <w:r>
                            <w:rPr>
                              <w:rFonts w:ascii="ＭＳ Ｐゴシック" w:eastAsia="ＭＳ Ｐゴシック" w:hAnsi="ＭＳ Ｐゴシック"/>
                              <w:sz w:val="24"/>
                              <w:szCs w:val="24"/>
                            </w:rPr>
                            <w:br/>
                          </w:r>
                        </w:ins>
                        <w:ins w:id="221" w:author="kato hiroaki" w:date="2021-05-21T10:30:00Z">
                          <w:r w:rsidR="00407BBC" w:rsidRPr="00407BBC">
                            <w:rPr>
                              <w:rFonts w:ascii="ＭＳ Ｐゴシック" w:eastAsia="ＭＳ Ｐゴシック" w:hAnsi="ＭＳ Ｐゴシック" w:hint="eastAsia"/>
                              <w:sz w:val="24"/>
                              <w:szCs w:val="24"/>
                              <w:rPrChange w:id="222" w:author="kato hiroaki" w:date="2021-05-21T10:30:00Z">
                                <w:rPr>
                                  <w:rFonts w:hint="eastAsia"/>
                                </w:rPr>
                              </w:rPrChange>
                            </w:rPr>
                            <w:t>タグ追加と削除ボタン</w:t>
                          </w:r>
                        </w:ins>
                      </w:p>
                    </w:txbxContent>
                  </v:textbox>
                </v:shape>
              </w:pict>
            </mc:Fallback>
          </mc:AlternateContent>
        </w:r>
        <w:r w:rsidR="00407BBC">
          <w:rPr>
            <w:noProof/>
          </w:rPr>
          <mc:AlternateContent>
            <mc:Choice Requires="wps">
              <w:drawing>
                <wp:anchor distT="0" distB="0" distL="114300" distR="114300" simplePos="0" relativeHeight="251711488" behindDoc="0" locked="0" layoutInCell="1" allowOverlap="1" wp14:anchorId="1256466E" wp14:editId="1C69BDCD">
                  <wp:simplePos x="0" y="0"/>
                  <wp:positionH relativeFrom="column">
                    <wp:posOffset>2363080</wp:posOffset>
                  </wp:positionH>
                  <wp:positionV relativeFrom="paragraph">
                    <wp:posOffset>2854325</wp:posOffset>
                  </wp:positionV>
                  <wp:extent cx="378157" cy="248332"/>
                  <wp:effectExtent l="38100" t="0" r="22225" b="56515"/>
                  <wp:wrapNone/>
                  <wp:docPr id="43" name="直線矢印コネクタ 43"/>
                  <wp:cNvGraphicFramePr/>
                  <a:graphic xmlns:a="http://schemas.openxmlformats.org/drawingml/2006/main">
                    <a:graphicData uri="http://schemas.microsoft.com/office/word/2010/wordprocessingShape">
                      <wps:wsp>
                        <wps:cNvCnPr/>
                        <wps:spPr>
                          <a:xfrm flipH="1">
                            <a:off x="0" y="0"/>
                            <a:ext cx="378157" cy="248332"/>
                          </a:xfrm>
                          <a:prstGeom prst="straightConnector1">
                            <a:avLst/>
                          </a:prstGeom>
                          <a:ln w="127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8384B6C" id="_x0000_t32" coordsize="21600,21600" o:spt="32" o:oned="t" path="m,l21600,21600e" filled="f">
                  <v:path arrowok="t" fillok="f" o:connecttype="none"/>
                  <o:lock v:ext="edit" shapetype="t"/>
                </v:shapetype>
                <v:shape id="直線矢印コネクタ 43" o:spid="_x0000_s1026" type="#_x0000_t32" style="position:absolute;left:0;text-align:left;margin-left:186.05pt;margin-top:224.75pt;width:29.8pt;height:19.55pt;flip:x;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" strokecolor="black [3200]" strokeweight="1pt">
                  <v:stroke endarrow="block" joinstyle="miter"/>
                </v:shape>
              </w:pict>
            </mc:Fallback>
          </mc:AlternateContent>
        </w:r>
      </w:ins>
      <w:del w:id="223" w:author="kato hiroaki" w:date="2021-05-27T15:05:00Z">
        <w:r w:rsidR="00407BBC" w:rsidDel="00452082">
          <w:rPr>
            <w:noProof/>
          </w:rPr>
          <mc:AlternateContent>
            <mc:Choice Requires="wpg">
              <w:drawing>
                <wp:anchor distT="0" distB="0" distL="114300" distR="114300" simplePos="0" relativeHeight="251683840" behindDoc="0" locked="0" layoutInCell="1" allowOverlap="1" wp14:anchorId="5BEE91DD" wp14:editId="1B47B297">
                  <wp:simplePos x="0" y="0"/>
                  <wp:positionH relativeFrom="column">
                    <wp:posOffset>-1039495</wp:posOffset>
                  </wp:positionH>
                  <wp:positionV relativeFrom="paragraph">
                    <wp:posOffset>2969895</wp:posOffset>
                  </wp:positionV>
                  <wp:extent cx="4135120" cy="2306320"/>
                  <wp:effectExtent l="0" t="0" r="17780" b="17780"/>
                  <wp:wrapNone/>
                  <wp:docPr id="27" name="グループ化 27"/>
                  <wp:cNvGraphicFramePr/>
                  <a:graphic xmlns:a="http://schemas.openxmlformats.org/drawingml/2006/main">
                    <a:graphicData uri="http://schemas.microsoft.com/office/word/2010/wordprocessingGroup">
                      <wpg:wgp>
                        <wpg:cNvGrpSpPr/>
                        <wpg:grpSpPr>
                          <a:xfrm>
                            <a:off x="0" y="0"/>
                            <a:ext cx="4135120" cy="2306320"/>
                            <a:chOff x="-72747" y="-132438"/>
                            <a:chExt cx="4137087" cy="2307325"/>
                          </a:xfrm>
                        </wpg:grpSpPr>
                        <wps:wsp>
                          <wps:cNvPr id="13" name="正方形/長方形 13"/>
                          <wps:cNvSpPr/>
                          <wps:spPr>
                            <a:xfrm>
                              <a:off x="561973" y="-57149"/>
                              <a:ext cx="3335772" cy="1976094"/>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正方形/長方形 8"/>
                          <wps:cNvSpPr/>
                          <wps:spPr>
                            <a:xfrm>
                              <a:off x="-72747" y="-132438"/>
                              <a:ext cx="4137087" cy="2307325"/>
                            </a:xfrm>
                            <a:prstGeom prst="rect">
                              <a:avLst/>
                            </a:prstGeom>
                            <a:noFill/>
                            <a:ln w="19050">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pic:pic xmlns:pic="http://schemas.openxmlformats.org/drawingml/2006/picture">
                          <pic:nvPicPr>
                            <pic:cNvPr id="5" name="図 5" descr="帽子を被っている女性&#10;&#10;自動的に生成された説明"/>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080308" y="237842"/>
                              <a:ext cx="1751234" cy="1576428"/>
                            </a:xfrm>
                            <a:prstGeom prst="rect">
                              <a:avLst/>
                            </a:prstGeom>
                          </pic:spPr>
                        </pic:pic>
                        <wpg:grpSp>
                          <wpg:cNvPr id="17" name="グループ化 17"/>
                          <wpg:cNvGrpSpPr/>
                          <wpg:grpSpPr>
                            <a:xfrm>
                              <a:off x="3311" y="104775"/>
                              <a:ext cx="1325586" cy="521966"/>
                              <a:chOff x="504884" y="38100"/>
                              <a:chExt cx="1192585" cy="521966"/>
                            </a:xfrm>
                          </wpg:grpSpPr>
                          <wps:wsp>
                            <wps:cNvPr id="15" name="直線コネクタ 15"/>
                            <wps:cNvCnPr/>
                            <wps:spPr>
                              <a:xfrm flipH="1" flipV="1">
                                <a:off x="1233506" y="38100"/>
                                <a:ext cx="463963" cy="8572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正方形/長方形 16"/>
                            <wps:cNvSpPr/>
                            <wps:spPr>
                              <a:xfrm>
                                <a:off x="504884" y="255266"/>
                                <a:ext cx="410456" cy="304800"/>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正方形/長方形 6"/>
                          <wps:cNvSpPr/>
                          <wps:spPr>
                            <a:xfrm>
                              <a:off x="1338864" y="321941"/>
                              <a:ext cx="1127695" cy="1204097"/>
                            </a:xfrm>
                            <a:prstGeom prst="rect">
                              <a:avLst/>
                            </a:prstGeom>
                            <a:solidFill>
                              <a:srgbClr val="DAE3F3">
                                <a:alpha val="63922"/>
                              </a:srgb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g:cNvPr id="18" name="グループ化 18"/>
                          <wpg:cNvGrpSpPr/>
                          <wpg:grpSpPr>
                            <a:xfrm>
                              <a:off x="2389150" y="1526038"/>
                              <a:ext cx="737870" cy="608677"/>
                              <a:chOff x="-358556" y="-350387"/>
                              <a:chExt cx="663837" cy="608677"/>
                            </a:xfrm>
                          </wpg:grpSpPr>
                          <wps:wsp>
                            <wps:cNvPr id="19" name="直線コネクタ 19"/>
                            <wps:cNvCnPr/>
                            <wps:spPr>
                              <a:xfrm>
                                <a:off x="-303851" y="-350387"/>
                                <a:ext cx="255353" cy="381964"/>
                              </a:xfrm>
                              <a:prstGeom prst="line">
                                <a:avLst/>
                              </a:prstGeom>
                            </wps:spPr>
                            <wps:style>
                              <a:lnRef idx="1">
                                <a:schemeClr val="dk1"/>
                              </a:lnRef>
                              <a:fillRef idx="0">
                                <a:schemeClr val="dk1"/>
                              </a:fillRef>
                              <a:effectRef idx="0">
                                <a:schemeClr val="dk1"/>
                              </a:effectRef>
                              <a:fontRef idx="minor">
                                <a:schemeClr val="tx1"/>
                              </a:fontRef>
                            </wps:style>
                            <wps:bodyPr/>
                          </wps:wsp>
                          <wps:wsp>
                            <wps:cNvPr id="20" name="正方形/長方形 20"/>
                            <wps:cNvSpPr/>
                            <wps:spPr>
                              <a:xfrm>
                                <a:off x="-358556" y="-94135"/>
                                <a:ext cx="663837" cy="3524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23" name="テキスト ボックス 23"/>
                          <wps:cNvSpPr txBox="1"/>
                          <wps:spPr>
                            <a:xfrm>
                              <a:off x="3149657" y="1137272"/>
                              <a:ext cx="698422" cy="723731"/>
                            </a:xfrm>
                            <a:prstGeom prst="rect">
                              <a:avLst/>
                            </a:prstGeom>
                            <a:solidFill>
                              <a:schemeClr val="lt1"/>
                            </a:solidFill>
                            <a:ln w="6350">
                              <a:solidFill>
                                <a:prstClr val="black"/>
                              </a:solidFill>
                            </a:ln>
                          </wps:spPr>
                          <wps:txb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4" name="テキスト ボックス 24"/>
                          <wps:cNvSpPr txBox="1"/>
                          <wps:spPr>
                            <a:xfrm>
                              <a:off x="3133848" y="-1"/>
                              <a:ext cx="714375" cy="876301"/>
                            </a:xfrm>
                            <a:prstGeom prst="rect">
                              <a:avLst/>
                            </a:prstGeom>
                            <a:solidFill>
                              <a:schemeClr val="lt1"/>
                            </a:solidFill>
                            <a:ln w="6350">
                              <a:solidFill>
                                <a:prstClr val="black"/>
                              </a:solidFill>
                            </a:ln>
                          </wps:spPr>
                          <wps:txbx>
                            <w:txbxContent>
                              <w:p w14:paraId="02F63900" w14:textId="49E2D394" w:rsidR="0070516C" w:rsidRPr="00297824" w:rsidRDefault="00407BBC" w:rsidP="0070516C">
                                <w:pPr>
                                  <w:rPr>
                                    <w:rFonts w:ascii="ＭＳ Ｐゴシック" w:eastAsia="ＭＳ Ｐゴシック" w:hAnsi="ＭＳ Ｐゴシック"/>
                                    <w:sz w:val="24"/>
                                    <w:szCs w:val="24"/>
                                  </w:rPr>
                                </w:pPr>
                                <w:ins w:id="224"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5" name="正方形/長方形 25"/>
                          <wps:cNvSpPr/>
                          <wps:spPr>
                            <a:xfrm>
                              <a:off x="3149657" y="272913"/>
                              <a:ext cx="533400"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正方形/長方形 26"/>
                          <wps:cNvSpPr/>
                          <wps:spPr>
                            <a:xfrm>
                              <a:off x="3195674" y="1208896"/>
                              <a:ext cx="638175" cy="2381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BEE91DD" id="グループ化 27" o:spid="_x0000_s1071" style="position:absolute;left:0;text-align:left;margin-left:-81.85pt;margin-top:233.85pt;width:325.6pt;height:181.6pt;z-index:251683840;mso-width-relative:margin;mso-height-relative:margin" coordorigin="-727,-1324" coordsize="41370,23073"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">
                  <v:rect id="正方形/長方形 13" o:spid="_x0000_s1072" style="position:absolute;left:5619;top:-571;width:33358;height:197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" fillcolor="gray [1629]" strokecolor="#1f3763 [1604]" strokeweight="1pt"/>
                  <v:rect id="正方形/長方形 8" o:spid="_x0000_s1073" style="position:absolute;left:-727;top:-1324;width:41370;height:230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" filled="f" strokecolor="#1f3763 [1604]" strokeweight="1.5pt">
                    <v:stroke dashstyle="3 1"/>
                  </v:rect>
                  <v:shape id="図 5" o:spid="_x0000_s1074" type="#_x0000_t75" alt="帽子を被っている女性&#10;&#10;自動的に生成された説明" style="position:absolute;left:10803;top:2378;width:17512;height:157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">
                    <v:imagedata r:id="rId25" o:title="帽子を被っている女性&#10;&#10;自動的に生成された説明"/>
                  </v:shape>
                  <v:group id="グループ化 17" o:spid="_x0000_s1075" style="position:absolute;left:33;top:1047;width:13255;height:5220" coordorigin="5048,381" coordsize="11925,52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line id="直線コネクタ 15" o:spid="_x0000_s1076" style="position:absolute;flip:x y;visibility:visible;mso-wrap-style:square" from="12335,381" to="16974,12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" strokecolor="black [3200]" strokeweight=".5pt">
                      <v:stroke joinstyle="miter"/>
                    </v:line>
                    <v:rect id="正方形/長方形 16" o:spid="_x0000_s1077" style="position:absolute;left:5048;top:2552;width:41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" fillcolor="white [3212]" strokecolor="black [3213]" strokeweight="1.5pt">
                      <v:textbox>
                        <w:txbxContent>
                          <w:p w14:paraId="674FB9DD" w14:textId="655FA8BF"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 y</w:t>
                            </w:r>
                          </w:p>
                        </w:txbxContent>
                      </v:textbox>
                    </v:rect>
                  </v:group>
                  <v:rect id="正方形/長方形 6" o:spid="_x0000_s1078" style="position:absolute;left:13388;top:3219;width:11277;height:1204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" fillcolor="#dae3f3" strokecolor="#1f3763 [1604]" strokeweight="1pt">
                    <v:fill opacity="41891f"/>
                  </v:rect>
                  <v:group id="グループ化 18" o:spid="_x0000_s1079" style="position:absolute;left:23891;top:15260;width:7379;height:6087" coordorigin="-3585,-3503" coordsize="6638,60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line id="直線コネクタ 19" o:spid="_x0000_s1080" style="position:absolute;visibility:visible;mso-wrap-style:square" from="-3038,-3503" to="-484,3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" strokecolor="black [3200]" strokeweight=".5pt">
                      <v:stroke joinstyle="miter"/>
                    </v:line>
                    <v:rect id="正方形/長方形 20" o:spid="_x0000_s1081" style="position:absolute;left:-3585;top:-941;width:6637;height:352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" fillcolor="white [3212]" strokecolor="black [3213]" strokeweight="1.5pt">
                      <v:textbox>
                        <w:txbxContent>
                          <w:p w14:paraId="117DC671" w14:textId="6AFF8EE9" w:rsidR="00C07F5D" w:rsidRPr="00297824" w:rsidRDefault="00C07F5D" w:rsidP="00C07F5D">
                            <w:pPr>
                              <w:jc w:val="center"/>
                              <w:rPr>
                                <w:rFonts w:ascii="ＭＳ Ｐゴシック" w:eastAsia="ＭＳ Ｐゴシック" w:hAnsi="ＭＳ Ｐゴシック"/>
                                <w:color w:val="000000" w:themeColor="text1"/>
                                <w:sz w:val="24"/>
                                <w:szCs w:val="24"/>
                              </w:rPr>
                            </w:pPr>
                            <w:r w:rsidRPr="00297824">
                              <w:rPr>
                                <w:rFonts w:ascii="ＭＳ Ｐゴシック" w:eastAsia="ＭＳ Ｐゴシック" w:hAnsi="ＭＳ Ｐゴシック"/>
                                <w:color w:val="000000" w:themeColor="text1"/>
                                <w:sz w:val="24"/>
                                <w:szCs w:val="24"/>
                              </w:rPr>
                              <w:t>x2, y2</w:t>
                            </w:r>
                          </w:p>
                        </w:txbxContent>
                      </v:textbox>
                    </v:rect>
                  </v:group>
                  <v:shape id="テキスト ボックス 23" o:spid="_x0000_s1082" type="#_x0000_t202" style="position:absolute;left:31496;top:11372;width:6984;height:7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6T+owgAAANsAAAAPAAAAZHJzL2Rvd25yZXYueG1sRI9BawIx&#10;FITvhf6H8ArearYK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BZ6T+owgAAANsAAAAPAAAA&#10;AAAAAAAAAAAAAAcCAABkcnMvZG93bnJldi54bWxQSwUGAAAAAAMAAwC3AAAA9gIAAAAA&#10;" fillcolor="white [3201]" strokeweight=".5pt">
                    <v:textbox>
                      <w:txbxContent>
                        <w:p w14:paraId="08FAEFF2" w14:textId="30E6B7B8" w:rsidR="00C07F5D" w:rsidRPr="00297824" w:rsidRDefault="00C07F5D">
                          <w:pPr>
                            <w:rPr>
                              <w:rFonts w:ascii="ＭＳ Ｐゴシック" w:eastAsia="ＭＳ Ｐゴシック" w:hAnsi="ＭＳ Ｐゴシック"/>
                              <w:sz w:val="24"/>
                              <w:szCs w:val="24"/>
                            </w:rPr>
                          </w:pPr>
                          <w:r w:rsidRPr="00297824">
                            <w:rPr>
                              <w:rFonts w:ascii="ＭＳ Ｐゴシック" w:eastAsia="ＭＳ Ｐゴシック" w:hAnsi="ＭＳ Ｐゴシック"/>
                              <w:sz w:val="24"/>
                              <w:szCs w:val="24"/>
                            </w:rPr>
                            <w:t>img1.jpg</w:t>
                          </w:r>
                          <w:r w:rsidRPr="00297824">
                            <w:rPr>
                              <w:rFonts w:ascii="ＭＳ Ｐゴシック" w:eastAsia="ＭＳ Ｐゴシック" w:hAnsi="ＭＳ Ｐゴシック"/>
                              <w:sz w:val="24"/>
                              <w:szCs w:val="24"/>
                            </w:rPr>
                            <w:br/>
                            <w:t>img2.jpg</w:t>
                          </w:r>
                          <w:r w:rsidRPr="00297824">
                            <w:rPr>
                              <w:rFonts w:ascii="ＭＳ Ｐゴシック" w:eastAsia="ＭＳ Ｐゴシック" w:hAnsi="ＭＳ Ｐゴシック"/>
                              <w:sz w:val="24"/>
                              <w:szCs w:val="24"/>
                            </w:rPr>
                            <w:br/>
                            <w:t>img3.jpg</w:t>
                          </w:r>
                          <w:r w:rsidR="0070516C" w:rsidRPr="00297824">
                            <w:rPr>
                              <w:rFonts w:ascii="ＭＳ Ｐゴシック" w:eastAsia="ＭＳ Ｐゴシック" w:hAnsi="ＭＳ Ｐゴシック"/>
                              <w:sz w:val="24"/>
                              <w:szCs w:val="24"/>
                            </w:rPr>
                            <w:br/>
                            <w:t>img4.jpg</w:t>
                          </w:r>
                        </w:p>
                      </w:txbxContent>
                    </v:textbox>
                  </v:shape>
                  <v:shape id="テキスト ボックス 24" o:spid="_x0000_s1083" type="#_x0000_t202" style="position:absolute;left:31338;width:7144;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" fillcolor="white [3201]" strokeweight=".5pt">
                    <v:textbox>
                      <w:txbxContent>
                        <w:p w14:paraId="02F63900" w14:textId="49E2D394" w:rsidR="0070516C" w:rsidRPr="00297824" w:rsidRDefault="00407BBC" w:rsidP="0070516C">
                          <w:pPr>
                            <w:rPr>
                              <w:rFonts w:ascii="ＭＳ Ｐゴシック" w:eastAsia="ＭＳ Ｐゴシック" w:hAnsi="ＭＳ Ｐゴシック"/>
                              <w:sz w:val="24"/>
                              <w:szCs w:val="24"/>
                            </w:rPr>
                          </w:pPr>
                          <w:ins w:id="225" w:author="kato hiroaki" w:date="2021-05-21T10:23:00Z">
                            <w:r>
                              <w:rPr>
                                <w:rFonts w:ascii="ＭＳ Ｐゴシック" w:eastAsia="ＭＳ Ｐゴシック" w:hAnsi="ＭＳ Ｐゴシック"/>
                                <w:sz w:val="24"/>
                                <w:szCs w:val="24"/>
                              </w:rPr>
                              <w:br/>
                            </w:r>
                          </w:ins>
                          <w:r w:rsidR="0070516C" w:rsidRPr="00297824">
                            <w:rPr>
                              <w:rFonts w:ascii="ＭＳ Ｐゴシック" w:eastAsia="ＭＳ Ｐゴシック" w:hAnsi="ＭＳ Ｐゴシック"/>
                              <w:sz w:val="24"/>
                              <w:szCs w:val="24"/>
                            </w:rPr>
                            <w:t>tag1</w:t>
                          </w:r>
                          <w:r w:rsidR="0070516C" w:rsidRPr="00297824">
                            <w:rPr>
                              <w:rFonts w:ascii="ＭＳ Ｐゴシック" w:eastAsia="ＭＳ Ｐゴシック" w:hAnsi="ＭＳ Ｐゴシック"/>
                              <w:sz w:val="24"/>
                              <w:szCs w:val="24"/>
                            </w:rPr>
                            <w:br/>
                            <w:t>tag2</w:t>
                          </w:r>
                        </w:p>
                      </w:txbxContent>
                    </v:textbox>
                  </v:shape>
                  <v:rect id="正方形/長方形 25" o:spid="_x0000_s1084" style="position:absolute;left:31496;top:2729;width:5334;height:238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" filled="f" strokecolor="#1f3763 [1604]" strokeweight="1pt"/>
                  <v:rect id="正方形/長方形 26" o:spid="_x0000_s1085" style="position:absolute;left:31956;top:12088;width:6382;height:238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" filled="f" strokecolor="#1f3763 [1604]" strokeweight="1pt"/>
                </v:group>
              </w:pict>
            </mc:Fallback>
          </mc:AlternateContent>
        </w:r>
      </w:del>
      <w:ins w:id="226" w:author="kato hiroaki" w:date="2021-05-20T13:58:00Z">
        <w:r w:rsidR="00F17CD7">
          <w:rPr>
            <w:noProof/>
          </w:rPr>
          <mc:AlternateContent>
            <mc:Choice Requires="wps">
              <w:drawing>
                <wp:anchor distT="0" distB="0" distL="114300" distR="114300" simplePos="0" relativeHeight="251687936" behindDoc="0" locked="0" layoutInCell="1" allowOverlap="1" wp14:anchorId="4044B3FA" wp14:editId="5BC35A2D">
                  <wp:simplePos x="0" y="0"/>
                  <wp:positionH relativeFrom="margin">
                    <wp:align>left</wp:align>
                  </wp:positionH>
                  <wp:positionV relativeFrom="paragraph">
                    <wp:posOffset>904259</wp:posOffset>
                  </wp:positionV>
                  <wp:extent cx="2571750" cy="1924050"/>
                  <wp:effectExtent l="0" t="0" r="19050" b="19050"/>
                  <wp:wrapNone/>
                  <wp:docPr id="37" name="正方形/長方形 37"/>
                  <wp:cNvGraphicFramePr/>
                  <a:graphic xmlns:a="http://schemas.openxmlformats.org/drawingml/2006/main">
                    <a:graphicData uri="http://schemas.microsoft.com/office/word/2010/wordprocessingShape">
                      <wps:wsp>
                        <wps:cNvSpPr/>
                        <wps:spPr>
                          <a:xfrm>
                            <a:off x="0" y="0"/>
                            <a:ext cx="2571750" cy="1924050"/>
                          </a:xfrm>
                          <a:prstGeom prst="rect">
                            <a:avLst/>
                          </a:prstGeom>
                          <a:noFill/>
                          <a:ln w="19050">
                            <a:solidFill>
                              <a:schemeClr val="accent5"/>
                            </a:solidFill>
                            <a:prstDash val="sysDash"/>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1BEF60" id="正方形/長方形 37" o:spid="_x0000_s1026" style="position:absolute;left:0;text-align:left;margin-left:0;margin-top:71.2pt;width:202.5pt;height:151.5pt;z-index:2516879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" filled="f" strokecolor="#5b9bd5 [3208]" strokeweight="1.5pt">
                  <v:stroke dashstyle="3 1"/>
                  <w10:wrap anchorx="margin"/>
                </v:rect>
              </w:pict>
            </mc:Fallback>
          </mc:AlternateContent>
        </w:r>
      </w:ins>
      <w:ins w:id="227" w:author="kato hiroaki" w:date="2021-05-20T13:57:00Z">
        <w:r w:rsidR="008E4672">
          <w:rPr>
            <w:noProof/>
          </w:rPr>
          <mc:AlternateContent>
            <mc:Choice Requires="wps">
              <w:drawing>
                <wp:anchor distT="0" distB="0" distL="114300" distR="114300" simplePos="0" relativeHeight="251686912" behindDoc="0" locked="0" layoutInCell="1" allowOverlap="1" wp14:anchorId="6494295E" wp14:editId="15866B6F">
                  <wp:simplePos x="0" y="0"/>
                  <wp:positionH relativeFrom="column">
                    <wp:posOffset>1235719</wp:posOffset>
                  </wp:positionH>
                  <wp:positionV relativeFrom="paragraph">
                    <wp:posOffset>2717847</wp:posOffset>
                  </wp:positionV>
                  <wp:extent cx="45719" cy="313899"/>
                  <wp:effectExtent l="57150" t="0" r="50165" b="48260"/>
                  <wp:wrapNone/>
                  <wp:docPr id="31" name="直線矢印コネクタ 31"/>
                  <wp:cNvGraphicFramePr/>
                  <a:graphic xmlns:a="http://schemas.openxmlformats.org/drawingml/2006/main">
                    <a:graphicData uri="http://schemas.microsoft.com/office/word/2010/wordprocessingShape">
                      <wps:wsp>
                        <wps:cNvCnPr/>
                        <wps:spPr>
                          <a:xfrm flipH="1">
                            <a:off x="0" y="0"/>
                            <a:ext cx="45719" cy="313899"/>
                          </a:xfrm>
                          <a:prstGeom prst="straightConnector1">
                            <a:avLst/>
                          </a:prstGeom>
                          <a:ln w="1905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40362E" id="直線矢印コネクタ 31" o:spid="_x0000_s1026" type="#_x0000_t32" style="position:absolute;left:0;text-align:left;margin-left:97.3pt;margin-top:214pt;width:3.6pt;height:24.7pt;flip:x;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" strokecolor="black [3200]" strokeweight="1.5pt">
                  <v:stroke endarrow="block" joinstyle="miter"/>
                </v:shape>
              </w:pict>
            </mc:Fallback>
          </mc:AlternateContent>
        </w:r>
      </w:ins>
    </w:p>
    <w:p w14:paraId="2651B417" w14:textId="43E27C7B" w:rsidR="00EE6E27" w:rsidRDefault="007E72FD" w:rsidP="00EE6E27">
      <w:pPr>
        <w:pStyle w:val="1"/>
        <w:numPr>
          <w:ilvl w:val="0"/>
          <w:numId w:val="10"/>
        </w:numPr>
        <w:rPr>
          <w:ins w:id="228" w:author="kato hiroaki" w:date="2021-05-20T15:10:00Z"/>
          <w:rFonts w:ascii="ＭＳ Ｐゴシック" w:eastAsia="ＭＳ Ｐゴシック" w:hAnsi="ＭＳ Ｐゴシック"/>
        </w:rPr>
      </w:pPr>
      <w:del w:id="229" w:author="kato hiroaki" w:date="2021-05-20T14:26:00Z">
        <w:r w:rsidRPr="003D0638" w:rsidDel="00C6023A">
          <w:br w:type="page"/>
        </w:r>
      </w:del>
      <w:bookmarkStart w:id="230" w:name="_Toc72412245"/>
      <w:r w:rsidRPr="00C6023A">
        <w:rPr>
          <w:rStyle w:val="20"/>
          <w:rFonts w:hint="eastAsia"/>
          <w:sz w:val="48"/>
          <w:szCs w:val="48"/>
        </w:rPr>
        <w:t>機能概要</w:t>
      </w:r>
      <w:bookmarkEnd w:id="230"/>
      <w:r w:rsidRPr="00485F45">
        <w:rPr>
          <w:sz w:val="48"/>
          <w:szCs w:val="48"/>
        </w:rPr>
        <w:br/>
      </w:r>
      <w:r w:rsidR="00771511" w:rsidRPr="003D0638">
        <w:rPr>
          <w:rFonts w:ascii="ＭＳ Ｐゴシック" w:eastAsia="ＭＳ Ｐゴシック" w:hAnsi="ＭＳ Ｐゴシック" w:hint="eastAsia"/>
          <w:noProof/>
          <w:sz w:val="48"/>
          <w:szCs w:val="48"/>
        </w:rPr>
        <mc:AlternateContent>
          <mc:Choice Requires="wps">
            <w:drawing>
              <wp:anchor distT="0" distB="0" distL="114300" distR="114300" simplePos="0" relativeHeight="251651072" behindDoc="0" locked="0" layoutInCell="1" allowOverlap="1" wp14:anchorId="6CBA9FDE" wp14:editId="6872D295">
                <wp:simplePos x="0" y="0"/>
                <wp:positionH relativeFrom="margin">
                  <wp:posOffset>177165</wp:posOffset>
                </wp:positionH>
                <wp:positionV relativeFrom="paragraph">
                  <wp:posOffset>482600</wp:posOffset>
                </wp:positionV>
                <wp:extent cx="2581275" cy="342900"/>
                <wp:effectExtent l="0" t="0" r="28575" b="19050"/>
                <wp:wrapNone/>
                <wp:docPr id="2" name="四角形: 角を丸くする 2"/>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BA9FDE" id="四角形: 角を丸くする 2" o:spid="_x0000_s1086" style="position:absolute;left:0;text-align:left;margin-left:13.95pt;margin-top:38pt;width:203.25pt;height:27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" fillcolor="#122e47 [968]" strokecolor="#9cc2e5 [1944]" strokeweight="1pt">
                <v:fill color2="#5b9bd5 [3208]" rotate="t" focusposition=",1" focussize="" colors="0 #2c5981;.5 #4382ba;1 #529bde" focus="100%" type="gradientRadial"/>
                <v:stroke joinstyle="miter"/>
                <v:textbox>
                  <w:txbxContent>
                    <w:p w14:paraId="41331B9A" w14:textId="7AAEB798" w:rsidR="007E72FD" w:rsidRPr="000A1907" w:rsidRDefault="007E72FD" w:rsidP="007E72F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システム</w:t>
                      </w:r>
                      <w:r w:rsidR="00292D09" w:rsidRPr="000A1907">
                        <w:rPr>
                          <w:rFonts w:ascii="ＭＳ Ｐゴシック" w:eastAsia="ＭＳ Ｐゴシック" w:hAnsi="ＭＳ Ｐゴシック" w:hint="eastAsia"/>
                          <w:b/>
                          <w:bCs/>
                          <w:color w:val="FFFFFF" w:themeColor="background1"/>
                          <w:sz w:val="24"/>
                          <w:szCs w:val="24"/>
                        </w:rPr>
                        <w:t>概要図</w:t>
                      </w:r>
                    </w:p>
                  </w:txbxContent>
                </v:textbox>
                <w10:wrap anchorx="margin"/>
              </v:roundrect>
            </w:pict>
          </mc:Fallback>
        </mc:AlternateContent>
      </w:r>
      <w:r w:rsidR="00DC6250">
        <w:br/>
      </w:r>
      <w:r w:rsidR="00DC6250">
        <w:br/>
      </w:r>
      <w:ins w:id="231" w:author="kato hiroaki" w:date="2021-05-20T13:55:00Z">
        <w:r w:rsidR="00A16983">
          <w:rPr>
            <w:noProof/>
          </w:rPr>
          <w:drawing>
            <wp:anchor distT="0" distB="0" distL="114300" distR="114300" simplePos="0" relativeHeight="251685888" behindDoc="0" locked="0" layoutInCell="1" allowOverlap="1" wp14:anchorId="2FCAFE51" wp14:editId="6A6A5647">
              <wp:simplePos x="0" y="0"/>
              <wp:positionH relativeFrom="column">
                <wp:posOffset>1296035</wp:posOffset>
              </wp:positionH>
              <wp:positionV relativeFrom="paragraph">
                <wp:posOffset>1130300</wp:posOffset>
              </wp:positionV>
              <wp:extent cx="914400" cy="914400"/>
              <wp:effectExtent l="0" t="0" r="0" b="0"/>
              <wp:wrapNone/>
              <wp:docPr id="30" name="グラフィックス 30" descr="開いたフォルダー"/>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グラフィックス 30" descr="開いたフォルダー"/>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914400" cy="914400"/>
                      </a:xfrm>
                      <a:prstGeom prst="rect">
                        <a:avLst/>
                      </a:prstGeom>
                    </pic:spPr>
                  </pic:pic>
                </a:graphicData>
              </a:graphic>
            </wp:anchor>
          </w:drawing>
        </w:r>
        <w:r w:rsidR="00A16983">
          <w:rPr>
            <w:noProof/>
          </w:rPr>
          <mc:AlternateContent>
            <mc:Choice Requires="wps">
              <w:drawing>
                <wp:anchor distT="0" distB="0" distL="114300" distR="114300" simplePos="0" relativeHeight="251650047" behindDoc="0" locked="0" layoutInCell="1" allowOverlap="1" wp14:anchorId="367DCA69" wp14:editId="400736E2">
                  <wp:simplePos x="0" y="0"/>
                  <wp:positionH relativeFrom="column">
                    <wp:posOffset>81915</wp:posOffset>
                  </wp:positionH>
                  <wp:positionV relativeFrom="paragraph">
                    <wp:posOffset>996950</wp:posOffset>
                  </wp:positionV>
                  <wp:extent cx="2371725" cy="1733550"/>
                  <wp:effectExtent l="0" t="0" r="28575" b="19050"/>
                  <wp:wrapNone/>
                  <wp:docPr id="29" name="正方形/長方形 29"/>
                  <wp:cNvGraphicFramePr/>
                  <a:graphic xmlns:a="http://schemas.openxmlformats.org/drawingml/2006/main">
                    <a:graphicData uri="http://schemas.microsoft.com/office/word/2010/wordprocessingShape">
                      <wps:wsp>
                        <wps:cNvSpPr/>
                        <wps:spPr>
                          <a:xfrm>
                            <a:off x="0" y="0"/>
                            <a:ext cx="2371725" cy="1733550"/>
                          </a:xfrm>
                          <a:prstGeom prst="rect">
                            <a:avLst/>
                          </a:prstGeom>
                          <a:solidFill>
                            <a:schemeClr val="tx1">
                              <a:lumMod val="50000"/>
                              <a:lumOff val="5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29EDD2C6" id="正方形/長方形 29" o:spid="_x0000_s1026" style="position:absolute;left:0;text-align:left;margin-left:6.45pt;margin-top:78.5pt;width:186.75pt;height:136.5pt;z-index:251650047;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" fillcolor="gray [1629]" strokecolor="#1f3763 [1604]" strokeweight="1pt"/>
              </w:pict>
            </mc:Fallback>
          </mc:AlternateContent>
        </w:r>
      </w:ins>
      <w:r w:rsidR="00DC6250">
        <w:br/>
      </w:r>
      <w:ins w:id="232" w:author="kato hiroaki" w:date="2021-05-20T14:02:00Z">
        <w:r w:rsidR="00A16983">
          <w:rPr>
            <w:noProof/>
          </w:rPr>
          <w:drawing>
            <wp:anchor distT="0" distB="0" distL="114300" distR="114300" simplePos="0" relativeHeight="251693056" behindDoc="0" locked="0" layoutInCell="1" allowOverlap="1" wp14:anchorId="05DC7B29" wp14:editId="38130904">
              <wp:simplePos x="0" y="0"/>
              <wp:positionH relativeFrom="column">
                <wp:posOffset>319405</wp:posOffset>
              </wp:positionH>
              <wp:positionV relativeFrom="paragraph">
                <wp:posOffset>1251585</wp:posOffset>
              </wp:positionV>
              <wp:extent cx="676275" cy="676275"/>
              <wp:effectExtent l="0" t="0" r="9525" b="0"/>
              <wp:wrapNone/>
              <wp:docPr id="40" name="グラフィックス 40" descr="イメー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グラフィックス 40" descr="イメージ"/>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676275" cy="676275"/>
                      </a:xfrm>
                      <a:prstGeom prst="rect">
                        <a:avLst/>
                      </a:prstGeom>
                    </pic:spPr>
                  </pic:pic>
                </a:graphicData>
              </a:graphic>
              <wp14:sizeRelH relativeFrom="margin">
                <wp14:pctWidth>0</wp14:pctWidth>
              </wp14:sizeRelH>
              <wp14:sizeRelV relativeFrom="margin">
                <wp14:pctHeight>0</wp14:pctHeight>
              </wp14:sizeRelV>
            </wp:anchor>
          </w:drawing>
        </w:r>
      </w:ins>
      <w:r w:rsidR="00DC6250">
        <w:br/>
      </w:r>
      <w:r w:rsidR="00DC6250">
        <w:br/>
      </w:r>
      <w:r w:rsidR="00DC6250">
        <w:br/>
      </w:r>
      <w:r w:rsidR="00DC6250">
        <w:br/>
      </w:r>
      <w:ins w:id="233" w:author="kato hiroaki" w:date="2021-05-20T14:00:00Z">
        <w:r w:rsidR="00A16983">
          <w:rPr>
            <w:noProof/>
          </w:rPr>
          <mc:AlternateContent>
            <mc:Choice Requires="wps">
              <w:drawing>
                <wp:anchor distT="0" distB="0" distL="114300" distR="114300" simplePos="0" relativeHeight="251692032" behindDoc="0" locked="0" layoutInCell="1" allowOverlap="1" wp14:anchorId="787AB8C5" wp14:editId="4875E741">
                  <wp:simplePos x="0" y="0"/>
                  <wp:positionH relativeFrom="column">
                    <wp:posOffset>186690</wp:posOffset>
                  </wp:positionH>
                  <wp:positionV relativeFrom="paragraph">
                    <wp:posOffset>2101850</wp:posOffset>
                  </wp:positionV>
                  <wp:extent cx="800100" cy="304800"/>
                  <wp:effectExtent l="0" t="0" r="19050" b="19050"/>
                  <wp:wrapNone/>
                  <wp:docPr id="39" name="テキスト ボックス 39"/>
                  <wp:cNvGraphicFramePr/>
                  <a:graphic xmlns:a="http://schemas.openxmlformats.org/drawingml/2006/main">
                    <a:graphicData uri="http://schemas.microsoft.com/office/word/2010/wordprocessingShape">
                      <wps:wsp>
                        <wps:cNvSpPr txBox="1"/>
                        <wps:spPr>
                          <a:xfrm>
                            <a:off x="0" y="0"/>
                            <a:ext cx="800100" cy="304800"/>
                          </a:xfrm>
                          <a:prstGeom prst="rect">
                            <a:avLst/>
                          </a:prstGeom>
                          <a:solidFill>
                            <a:schemeClr val="lt1"/>
                          </a:solidFill>
                          <a:ln w="6350">
                            <a:solidFill>
                              <a:prstClr val="black"/>
                            </a:solidFill>
                          </a:ln>
                        </wps:spPr>
                        <wps:txbx>
                          <w:txbxContent>
                            <w:p w14:paraId="0CCC4836" w14:textId="75FFF1BF" w:rsidR="00A16983" w:rsidRDefault="00A16983" w:rsidP="00A16983">
                              <w:pPr>
                                <w:rPr>
                                  <w:ins w:id="234" w:author="kato hiroaki" w:date="2021-05-20T14:00:00Z"/>
                                  <w:rFonts w:ascii="ＭＳ Ｐゴシック" w:eastAsia="ＭＳ Ｐゴシック" w:hAnsi="ＭＳ Ｐゴシック"/>
                                  <w:sz w:val="24"/>
                                  <w:szCs w:val="24"/>
                                </w:rPr>
                              </w:pPr>
                              <w:del w:id="235"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36" w:author="kato hiroaki" w:date="2021-05-20T13:59:00Z">
                                <w:r>
                                  <w:rPr>
                                    <w:rFonts w:ascii="ＭＳ Ｐゴシック" w:eastAsia="ＭＳ Ｐゴシック" w:hAnsi="ＭＳ Ｐゴシック"/>
                                    <w:sz w:val="24"/>
                                    <w:szCs w:val="24"/>
                                  </w:rPr>
                                  <w:t>Open</w:t>
                                </w:r>
                              </w:ins>
                              <w:ins w:id="237"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7AB8C5" id="テキスト ボックス 39" o:spid="_x0000_s1087" type="#_x0000_t202" style="position:absolute;left:0;text-align:left;margin-left:14.7pt;margin-top:165.5pt;width:63pt;height:24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" fillcolor="white [3201]" strokeweight=".5pt">
                  <v:textbox>
                    <w:txbxContent>
                      <w:p w14:paraId="0CCC4836" w14:textId="75FFF1BF" w:rsidR="00A16983" w:rsidRDefault="00A16983" w:rsidP="00A16983">
                        <w:pPr>
                          <w:rPr>
                            <w:ins w:id="238" w:author="kato hiroaki" w:date="2021-05-20T14:00:00Z"/>
                            <w:rFonts w:ascii="ＭＳ Ｐゴシック" w:eastAsia="ＭＳ Ｐゴシック" w:hAnsi="ＭＳ Ｐゴシック"/>
                            <w:sz w:val="24"/>
                            <w:szCs w:val="24"/>
                          </w:rPr>
                        </w:pPr>
                        <w:del w:id="239"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0" w:author="kato hiroaki" w:date="2021-05-20T13:59:00Z">
                          <w:r>
                            <w:rPr>
                              <w:rFonts w:ascii="ＭＳ Ｐゴシック" w:eastAsia="ＭＳ Ｐゴシック" w:hAnsi="ＭＳ Ｐゴシック"/>
                              <w:sz w:val="24"/>
                              <w:szCs w:val="24"/>
                            </w:rPr>
                            <w:t>Open</w:t>
                          </w:r>
                        </w:ins>
                        <w:ins w:id="241" w:author="kato hiroaki" w:date="2021-05-20T14:00:00Z">
                          <w:r>
                            <w:rPr>
                              <w:rFonts w:ascii="ＭＳ Ｐゴシック" w:eastAsia="ＭＳ Ｐゴシック" w:hAnsi="ＭＳ Ｐゴシック"/>
                              <w:sz w:val="24"/>
                              <w:szCs w:val="24"/>
                            </w:rPr>
                            <w:t>File</w:t>
                          </w:r>
                          <w:proofErr w:type="spellEnd"/>
                        </w:ins>
                      </w:p>
                      <w:p w14:paraId="76EA2F49" w14:textId="77777777" w:rsidR="00A16983" w:rsidRPr="00297824" w:rsidRDefault="00A16983" w:rsidP="00A16983">
                        <w:pPr>
                          <w:rPr>
                            <w:rFonts w:ascii="ＭＳ Ｐゴシック" w:eastAsia="ＭＳ Ｐゴシック" w:hAnsi="ＭＳ Ｐゴシック"/>
                            <w:sz w:val="24"/>
                            <w:szCs w:val="24"/>
                          </w:rPr>
                        </w:pPr>
                      </w:p>
                    </w:txbxContent>
                  </v:textbox>
                </v:shape>
              </w:pict>
            </mc:Fallback>
          </mc:AlternateContent>
        </w:r>
      </w:ins>
      <w:ins w:id="242" w:author="kato hiroaki" w:date="2021-05-20T13:59:00Z">
        <w:r w:rsidR="00A16983">
          <w:rPr>
            <w:noProof/>
          </w:rPr>
          <mc:AlternateContent>
            <mc:Choice Requires="wps">
              <w:drawing>
                <wp:anchor distT="0" distB="0" distL="114300" distR="114300" simplePos="0" relativeHeight="251689984" behindDoc="0" locked="0" layoutInCell="1" allowOverlap="1" wp14:anchorId="1F42AB3B" wp14:editId="532E8E3F">
                  <wp:simplePos x="0" y="0"/>
                  <wp:positionH relativeFrom="column">
                    <wp:posOffset>1215390</wp:posOffset>
                  </wp:positionH>
                  <wp:positionV relativeFrom="paragraph">
                    <wp:posOffset>2101850</wp:posOffset>
                  </wp:positionV>
                  <wp:extent cx="1152525" cy="304800"/>
                  <wp:effectExtent l="0" t="0" r="28575" b="19050"/>
                  <wp:wrapNone/>
                  <wp:docPr id="38" name="テキスト ボックス 38"/>
                  <wp:cNvGraphicFramePr/>
                  <a:graphic xmlns:a="http://schemas.openxmlformats.org/drawingml/2006/main">
                    <a:graphicData uri="http://schemas.microsoft.com/office/word/2010/wordprocessingShape">
                      <wps:wsp>
                        <wps:cNvSpPr txBox="1"/>
                        <wps:spPr>
                          <a:xfrm>
                            <a:off x="0" y="0"/>
                            <a:ext cx="1152525" cy="304800"/>
                          </a:xfrm>
                          <a:prstGeom prst="rect">
                            <a:avLst/>
                          </a:prstGeom>
                          <a:solidFill>
                            <a:schemeClr val="lt1"/>
                          </a:solidFill>
                          <a:ln w="6350">
                            <a:solidFill>
                              <a:prstClr val="black"/>
                            </a:solidFill>
                          </a:ln>
                        </wps:spPr>
                        <wps:txbx>
                          <w:txbxContent>
                            <w:p w14:paraId="39B8E226" w14:textId="72C5179D" w:rsidR="00A16983" w:rsidRPr="00297824" w:rsidRDefault="00A16983" w:rsidP="00A16983">
                              <w:pPr>
                                <w:rPr>
                                  <w:rFonts w:ascii="ＭＳ Ｐゴシック" w:eastAsia="ＭＳ Ｐゴシック" w:hAnsi="ＭＳ Ｐゴシック"/>
                                  <w:sz w:val="24"/>
                                  <w:szCs w:val="24"/>
                                </w:rPr>
                              </w:pPr>
                              <w:del w:id="243"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4" w:author="kato hiroaki" w:date="2021-05-20T13:59:00Z">
                                <w:r>
                                  <w:rPr>
                                    <w:rFonts w:ascii="ＭＳ Ｐゴシック" w:eastAsia="ＭＳ Ｐゴシック" w:hAnsi="ＭＳ Ｐゴシック"/>
                                    <w:sz w:val="24"/>
                                    <w:szCs w:val="24"/>
                                  </w:rPr>
                                  <w:t>OpenDirect</w:t>
                                </w:r>
                              </w:ins>
                              <w:ins w:id="245" w:author="kato hiroaki" w:date="2021-05-20T14:00:00Z">
                                <w:r>
                                  <w:rPr>
                                    <w:rFonts w:ascii="ＭＳ Ｐゴシック" w:eastAsia="ＭＳ Ｐゴシック" w:hAnsi="ＭＳ Ｐゴシック"/>
                                    <w:sz w:val="24"/>
                                    <w:szCs w:val="24"/>
                                  </w:rPr>
                                  <w:t>ory</w:t>
                                </w:r>
                              </w:ins>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42AB3B" id="テキスト ボックス 38" o:spid="_x0000_s1088" type="#_x0000_t202" style="position:absolute;left:0;text-align:left;margin-left:95.7pt;margin-top:165.5pt;width:90.75pt;height:24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" fillcolor="white [3201]" strokeweight=".5pt">
                  <v:textbox>
                    <w:txbxContent>
                      <w:p w14:paraId="39B8E226" w14:textId="72C5179D" w:rsidR="00A16983" w:rsidRPr="00297824" w:rsidRDefault="00A16983" w:rsidP="00A16983">
                        <w:pPr>
                          <w:rPr>
                            <w:rFonts w:ascii="ＭＳ Ｐゴシック" w:eastAsia="ＭＳ Ｐゴシック" w:hAnsi="ＭＳ Ｐゴシック"/>
                            <w:sz w:val="24"/>
                            <w:szCs w:val="24"/>
                          </w:rPr>
                        </w:pPr>
                        <w:del w:id="246" w:author="kato hiroaki" w:date="2021-05-20T13:59:00Z">
                          <w:r w:rsidRPr="00297824" w:rsidDel="00A16983">
                            <w:rPr>
                              <w:rFonts w:ascii="ＭＳ Ｐゴシック" w:eastAsia="ＭＳ Ｐゴシック" w:hAnsi="ＭＳ Ｐゴシック"/>
                              <w:sz w:val="24"/>
                              <w:szCs w:val="24"/>
                            </w:rPr>
                            <w:delText>tag1</w:delText>
                          </w:r>
                          <w:r w:rsidRPr="00297824" w:rsidDel="00A16983">
                            <w:rPr>
                              <w:rFonts w:ascii="ＭＳ Ｐゴシック" w:eastAsia="ＭＳ Ｐゴシック" w:hAnsi="ＭＳ Ｐゴシック"/>
                              <w:sz w:val="24"/>
                              <w:szCs w:val="24"/>
                            </w:rPr>
                            <w:br/>
                            <w:delText>tag2</w:delText>
                          </w:r>
                        </w:del>
                        <w:proofErr w:type="spellStart"/>
                        <w:ins w:id="247" w:author="kato hiroaki" w:date="2021-05-20T13:59:00Z">
                          <w:r>
                            <w:rPr>
                              <w:rFonts w:ascii="ＭＳ Ｐゴシック" w:eastAsia="ＭＳ Ｐゴシック" w:hAnsi="ＭＳ Ｐゴシック"/>
                              <w:sz w:val="24"/>
                              <w:szCs w:val="24"/>
                            </w:rPr>
                            <w:t>OpenDirect</w:t>
                          </w:r>
                        </w:ins>
                        <w:ins w:id="248" w:author="kato hiroaki" w:date="2021-05-20T14:00:00Z">
                          <w:r>
                            <w:rPr>
                              <w:rFonts w:ascii="ＭＳ Ｐゴシック" w:eastAsia="ＭＳ Ｐゴシック" w:hAnsi="ＭＳ Ｐゴシック"/>
                              <w:sz w:val="24"/>
                              <w:szCs w:val="24"/>
                            </w:rPr>
                            <w:t>ory</w:t>
                          </w:r>
                        </w:ins>
                        <w:proofErr w:type="spellEnd"/>
                      </w:p>
                    </w:txbxContent>
                  </v:textbox>
                </v:shape>
              </w:pict>
            </mc:Fallback>
          </mc:AlternateContent>
        </w:r>
      </w:ins>
      <w:r w:rsidR="00DC6250">
        <w:br/>
      </w:r>
      <w:r w:rsidR="00DC6250">
        <w:br/>
      </w:r>
      <w:del w:id="249" w:author="kato hiroaki" w:date="2021-05-20T14:24:00Z">
        <w:r w:rsidR="00DC6250" w:rsidDel="00C6023A">
          <w:br/>
        </w:r>
      </w:del>
    </w:p>
    <w:p w14:paraId="0DA5F31C" w14:textId="74E038C3" w:rsidR="00EE6E27" w:rsidRDefault="00452082" w:rsidP="00EE6E27">
      <w:pPr>
        <w:rPr>
          <w:ins w:id="250" w:author="kato hiroaki" w:date="2021-05-20T15:10:00Z"/>
        </w:rPr>
      </w:pPr>
      <w:r w:rsidRPr="00E16A3A">
        <w:rPr>
          <w:rFonts w:ascii="ＭＳ Ｐゴシック" w:eastAsia="ＭＳ Ｐゴシック" w:hAnsi="ＭＳ Ｐゴシック" w:cstheme="majorBidi" w:hint="eastAsia"/>
          <w:noProof/>
          <w:sz w:val="24"/>
          <w:szCs w:val="24"/>
        </w:rPr>
        <w:drawing>
          <wp:anchor distT="0" distB="0" distL="114300" distR="114300" simplePos="0" relativeHeight="251684864" behindDoc="0" locked="0" layoutInCell="1" allowOverlap="1" wp14:anchorId="3CBE5E8C" wp14:editId="228A801F">
            <wp:simplePos x="0" y="0"/>
            <wp:positionH relativeFrom="column">
              <wp:posOffset>1717675</wp:posOffset>
            </wp:positionH>
            <wp:positionV relativeFrom="paragraph">
              <wp:posOffset>91052</wp:posOffset>
            </wp:positionV>
            <wp:extent cx="276225" cy="276225"/>
            <wp:effectExtent l="0" t="0" r="9525" b="0"/>
            <wp:wrapNone/>
            <wp:docPr id="7" name="グラフィックス 7" descr="カーソル"/>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グラフィックス 7" descr="カーソル"/>
                    <pic:cNvPicPr/>
                  </pic:nvPicPr>
                  <pic:blipFill>
                    <a:blip r:embed="rId26" cstate="print">
                      <a:extLst>
                        <a:ext uri="{28A0092B-C50C-407E-A947-70E740481C1C}">
                          <a14:useLocalDpi xmlns:a14="http://schemas.microsoft.com/office/drawing/2010/main" val="0"/>
                        </a:ext>
                        <a:ext uri="{96DAC541-7B7A-43D3-8B79-37D633B846F1}">
                          <asvg:svgBlip xmlns:asvg="http://schemas.microsoft.com/office/drawing/2016/SVG/main" r:embed="rId27"/>
                        </a:ext>
                      </a:extLst>
                    </a:blip>
                    <a:stretch>
                      <a:fillRect/>
                    </a:stretch>
                  </pic:blipFill>
                  <pic:spPr>
                    <a:xfrm>
                      <a:off x="0" y="0"/>
                      <a:ext cx="276225" cy="276225"/>
                    </a:xfrm>
                    <a:prstGeom prst="rect">
                      <a:avLst/>
                    </a:prstGeom>
                  </pic:spPr>
                </pic:pic>
              </a:graphicData>
            </a:graphic>
            <wp14:sizeRelH relativeFrom="margin">
              <wp14:pctWidth>0</wp14:pctWidth>
            </wp14:sizeRelH>
            <wp14:sizeRelV relativeFrom="margin">
              <wp14:pctHeight>0</wp14:pctHeight>
            </wp14:sizeRelV>
          </wp:anchor>
        </w:drawing>
      </w:r>
    </w:p>
    <w:p w14:paraId="0399C2FF" w14:textId="673B41CC" w:rsidR="0070516C" w:rsidRPr="00EE6E27" w:rsidDel="008E4672" w:rsidRDefault="00452082">
      <w:pPr>
        <w:rPr>
          <w:del w:id="251" w:author="kato hiroaki" w:date="2021-05-20T15:30:00Z"/>
          <w:rPrChange w:id="252" w:author="kato hiroaki" w:date="2021-05-20T15:10:00Z">
            <w:rPr>
              <w:del w:id="253" w:author="kato hiroaki" w:date="2021-05-20T15:30:00Z"/>
              <w:rFonts w:ascii="ＭＳ Ｐゴシック" w:eastAsia="ＭＳ Ｐゴシック" w:hAnsi="ＭＳ Ｐゴシック"/>
            </w:rPr>
          </w:rPrChange>
        </w:rPr>
        <w:pPrChange w:id="254" w:author="kato hiroaki" w:date="2021-05-20T15:10:00Z">
          <w:pPr>
            <w:pStyle w:val="a3"/>
            <w:widowControl/>
            <w:numPr>
              <w:numId w:val="1"/>
            </w:numPr>
            <w:ind w:leftChars="0" w:left="704" w:hanging="420"/>
            <w:jc w:val="left"/>
          </w:pPr>
        </w:pPrChange>
      </w:pPr>
      <w:ins w:id="255" w:author="kato hiroaki" w:date="2021-05-27T15:09:00Z">
        <w:r w:rsidRPr="008E4672">
          <w:rPr>
            <w:rFonts w:ascii="ＭＳ Ｐゴシック" w:eastAsia="ＭＳ Ｐゴシック" w:hAnsi="ＭＳ Ｐゴシック"/>
            <w:noProof/>
            <w:rPrChange w:id="256" w:author="kato hiroaki" w:date="2021-05-20T15:31:00Z">
              <w:rPr>
                <w:noProof/>
              </w:rPr>
            </w:rPrChange>
          </w:rPr>
          <mc:AlternateContent>
            <mc:Choice Requires="wps">
              <w:drawing>
                <wp:anchor distT="0" distB="0" distL="114300" distR="114300" simplePos="0" relativeHeight="251718656" behindDoc="0" locked="0" layoutInCell="1" allowOverlap="1" wp14:anchorId="0E0FA6BE" wp14:editId="1A5DFECA">
                  <wp:simplePos x="0" y="0"/>
                  <wp:positionH relativeFrom="column">
                    <wp:posOffset>-375285</wp:posOffset>
                  </wp:positionH>
                  <wp:positionV relativeFrom="paragraph">
                    <wp:posOffset>295275</wp:posOffset>
                  </wp:positionV>
                  <wp:extent cx="190500" cy="2130425"/>
                  <wp:effectExtent l="0" t="0" r="19050" b="22225"/>
                  <wp:wrapNone/>
                  <wp:docPr id="123" name="直線コネクタ 123"/>
                  <wp:cNvGraphicFramePr/>
                  <a:graphic xmlns:a="http://schemas.openxmlformats.org/drawingml/2006/main">
                    <a:graphicData uri="http://schemas.microsoft.com/office/word/2010/wordprocessingShape">
                      <wps:wsp>
                        <wps:cNvCnPr/>
                        <wps:spPr>
                          <a:xfrm>
                            <a:off x="0" y="0"/>
                            <a:ext cx="190500" cy="2130425"/>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D1CCE1" id="直線コネクタ 123" o:spid="_x0000_s1026" style="position:absolute;left:0;text-align:left;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9.55pt,23.25pt" to="-14.55pt,1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" strokecolor="black [3200]" strokeweight=".5pt">
                  <v:stroke joinstyle="miter"/>
                </v:line>
              </w:pict>
            </mc:Fallback>
          </mc:AlternateContent>
        </w:r>
      </w:ins>
      <w:ins w:id="257" w:author="kato hiroaki" w:date="2021-05-20T15:33:00Z">
        <w:r w:rsidRPr="008E4672">
          <w:rPr>
            <w:rFonts w:ascii="ＭＳ Ｐゴシック" w:eastAsia="ＭＳ Ｐゴシック" w:hAnsi="ＭＳ Ｐゴシック"/>
            <w:noProof/>
            <w:rPrChange w:id="258" w:author="kato hiroaki" w:date="2021-05-20T15:31:00Z">
              <w:rPr>
                <w:noProof/>
              </w:rPr>
            </w:rPrChange>
          </w:rPr>
          <mc:AlternateContent>
            <mc:Choice Requires="wps">
              <w:drawing>
                <wp:anchor distT="0" distB="0" distL="114300" distR="114300" simplePos="0" relativeHeight="251704320" behindDoc="0" locked="0" layoutInCell="1" allowOverlap="1" wp14:anchorId="7254340F" wp14:editId="6D9ECFD6">
                  <wp:simplePos x="0" y="0"/>
                  <wp:positionH relativeFrom="column">
                    <wp:posOffset>3224961</wp:posOffset>
                  </wp:positionH>
                  <wp:positionV relativeFrom="paragraph">
                    <wp:posOffset>187325</wp:posOffset>
                  </wp:positionV>
                  <wp:extent cx="778713" cy="190500"/>
                  <wp:effectExtent l="0" t="0" r="21590" b="19050"/>
                  <wp:wrapNone/>
                  <wp:docPr id="41" name="直線コネクタ 41"/>
                  <wp:cNvGraphicFramePr/>
                  <a:graphic xmlns:a="http://schemas.openxmlformats.org/drawingml/2006/main">
                    <a:graphicData uri="http://schemas.microsoft.com/office/word/2010/wordprocessingShape">
                      <wps:wsp>
                        <wps:cNvCnPr/>
                        <wps:spPr>
                          <a:xfrm flipH="1" flipV="1">
                            <a:off x="0" y="0"/>
                            <a:ext cx="778713" cy="190500"/>
                          </a:xfrm>
                          <a:prstGeom prst="line">
                            <a:avLst/>
                          </a:prstGeom>
                          <a:ln w="6350"/>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1DCBCC" id="直線コネクタ 41" o:spid="_x0000_s1026" style="position:absolute;left:0;text-align:left;flip:x 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95pt,14.75pt" to="315.25pt,2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" strokecolor="black [3200]" strokeweight=".5pt">
                  <v:stroke joinstyle="miter"/>
                </v:line>
              </w:pict>
            </mc:Fallback>
          </mc:AlternateContent>
        </w:r>
        <w:r>
          <w:rPr>
            <w:noProof/>
          </w:rPr>
          <mc:AlternateContent>
            <mc:Choice Requires="wps">
              <w:drawing>
                <wp:anchor distT="0" distB="0" distL="114300" distR="114300" simplePos="0" relativeHeight="251702272" behindDoc="0" locked="0" layoutInCell="1" allowOverlap="1" wp14:anchorId="03D1782A" wp14:editId="6E6DDE1C">
                  <wp:simplePos x="0" y="0"/>
                  <wp:positionH relativeFrom="column">
                    <wp:posOffset>3557270</wp:posOffset>
                  </wp:positionH>
                  <wp:positionV relativeFrom="paragraph">
                    <wp:posOffset>391160</wp:posOffset>
                  </wp:positionV>
                  <wp:extent cx="873457" cy="304667"/>
                  <wp:effectExtent l="0" t="0" r="22225" b="19685"/>
                  <wp:wrapNone/>
                  <wp:docPr id="36" name="正方形/長方形 36"/>
                  <wp:cNvGraphicFramePr/>
                  <a:graphic xmlns:a="http://schemas.openxmlformats.org/drawingml/2006/main">
                    <a:graphicData uri="http://schemas.microsoft.com/office/word/2010/wordprocessingShape">
                      <wps:wsp>
                        <wps:cNvSpPr/>
                        <wps:spPr>
                          <a:xfrm>
                            <a:off x="0" y="0"/>
                            <a:ext cx="873457" cy="304667"/>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59" w:author="kato hiroaki" w:date="2021-05-20T15:33:00Z">
                                <w:r>
                                  <w:rPr>
                                    <w:rFonts w:ascii="ＭＳ Ｐゴシック" w:eastAsia="ＭＳ Ｐゴシック" w:hAnsi="ＭＳ Ｐゴシック" w:hint="eastAsia"/>
                                    <w:color w:val="000000" w:themeColor="text1"/>
                                    <w:sz w:val="24"/>
                                    <w:szCs w:val="24"/>
                                  </w:rPr>
                                  <w:t>拡大画像</w:t>
                                </w:r>
                              </w:ins>
                              <w:del w:id="260"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3D1782A" id="正方形/長方形 36" o:spid="_x0000_s1089" style="position:absolute;left:0;text-align:left;margin-left:280.1pt;margin-top:30.8pt;width:68.8pt;height:24pt;z-index:2517022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" fillcolor="white [3212]" strokecolor="black [3213]" strokeweight="1.5pt">
                  <v:textbox>
                    <w:txbxContent>
                      <w:p w14:paraId="0352BE8D" w14:textId="0284B06B" w:rsidR="008E4672" w:rsidRPr="00297824" w:rsidRDefault="008E4672" w:rsidP="008E4672">
                        <w:pPr>
                          <w:jc w:val="center"/>
                          <w:rPr>
                            <w:rFonts w:ascii="ＭＳ Ｐゴシック" w:eastAsia="ＭＳ Ｐゴシック" w:hAnsi="ＭＳ Ｐゴシック"/>
                            <w:color w:val="000000" w:themeColor="text1"/>
                            <w:sz w:val="24"/>
                            <w:szCs w:val="24"/>
                          </w:rPr>
                        </w:pPr>
                        <w:ins w:id="261" w:author="kato hiroaki" w:date="2021-05-20T15:33:00Z">
                          <w:r>
                            <w:rPr>
                              <w:rFonts w:ascii="ＭＳ Ｐゴシック" w:eastAsia="ＭＳ Ｐゴシック" w:hAnsi="ＭＳ Ｐゴシック" w:hint="eastAsia"/>
                              <w:color w:val="000000" w:themeColor="text1"/>
                              <w:sz w:val="24"/>
                              <w:szCs w:val="24"/>
                            </w:rPr>
                            <w:t>拡大画像</w:t>
                          </w:r>
                        </w:ins>
                        <w:del w:id="262"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v:rect>
              </w:pict>
            </mc:Fallback>
          </mc:AlternateContent>
        </w:r>
      </w:ins>
      <w:r w:rsidR="008E4672" w:rsidRPr="003D0638">
        <w:rPr>
          <w:rFonts w:hint="eastAsia"/>
          <w:noProof/>
          <w:sz w:val="48"/>
          <w:szCs w:val="48"/>
        </w:rPr>
        <mc:AlternateContent>
          <mc:Choice Requires="wps">
            <w:drawing>
              <wp:anchor distT="0" distB="0" distL="114300" distR="114300" simplePos="0" relativeHeight="251665408" behindDoc="0" locked="0" layoutInCell="1" allowOverlap="1" wp14:anchorId="6C559DF5" wp14:editId="4D6CF02D">
                <wp:simplePos x="0" y="0"/>
                <wp:positionH relativeFrom="margin">
                  <wp:posOffset>253365</wp:posOffset>
                </wp:positionH>
                <wp:positionV relativeFrom="paragraph">
                  <wp:posOffset>476487</wp:posOffset>
                </wp:positionV>
                <wp:extent cx="2581275" cy="342900"/>
                <wp:effectExtent l="0" t="0" r="28575" b="19050"/>
                <wp:wrapNone/>
                <wp:docPr id="14" name="四角形: 角を丸くする 14"/>
                <wp:cNvGraphicFramePr/>
                <a:graphic xmlns:a="http://schemas.openxmlformats.org/drawingml/2006/main">
                  <a:graphicData uri="http://schemas.microsoft.com/office/word/2010/wordprocessingShape">
                    <wps:wsp>
                      <wps:cNvSpPr/>
                      <wps:spPr>
                        <a:xfrm>
                          <a:off x="0" y="0"/>
                          <a:ext cx="2581275" cy="342900"/>
                        </a:xfrm>
                        <a:prstGeom prst="roundRect">
                          <a:avLst/>
                        </a:prstGeom>
                        <a:gradFill flip="none" rotWithShape="1">
                          <a:gsLst>
                            <a:gs pos="0">
                              <a:schemeClr val="accent5">
                                <a:shade val="30000"/>
                                <a:satMod val="115000"/>
                              </a:schemeClr>
                            </a:gs>
                            <a:gs pos="50000">
                              <a:schemeClr val="accent5">
                                <a:shade val="67500"/>
                                <a:satMod val="115000"/>
                              </a:schemeClr>
                            </a:gs>
                            <a:gs pos="100000">
                              <a:schemeClr val="accent5">
                                <a:shade val="100000"/>
                                <a:satMod val="115000"/>
                              </a:schemeClr>
                            </a:gs>
                          </a:gsLst>
                          <a:path path="circle">
                            <a:fillToRect t="100000" r="100000"/>
                          </a:path>
                          <a:tileRect l="-100000" b="-100000"/>
                        </a:gradFill>
                        <a:ln>
                          <a:solidFill>
                            <a:schemeClr val="accent5">
                              <a:lumMod val="60000"/>
                              <a:lumOff val="40000"/>
                            </a:schemeClr>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559DF5" id="四角形: 角を丸くする 14" o:spid="_x0000_s1090" style="position:absolute;left:0;text-align:left;margin-left:19.95pt;margin-top:37.5pt;width:203.25pt;height:27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" fillcolor="#122e47 [968]" strokecolor="#9cc2e5 [1944]" strokeweight="1pt">
                <v:fill color2="#5b9bd5 [3208]" rotate="t" focusposition=",1" focussize="" colors="0 #2c5981;.5 #4382ba;1 #529bde" focus="100%" type="gradientRadial"/>
                <v:stroke joinstyle="miter"/>
                <v:textbox>
                  <w:txbxContent>
                    <w:p w14:paraId="0B599B4F" w14:textId="0171E8D5" w:rsidR="00C07F5D" w:rsidRPr="000A1907" w:rsidRDefault="00C07F5D" w:rsidP="00C07F5D">
                      <w:pPr>
                        <w:jc w:val="left"/>
                        <w:rPr>
                          <w:rFonts w:ascii="ＭＳ Ｐゴシック" w:eastAsia="ＭＳ Ｐゴシック" w:hAnsi="ＭＳ Ｐゴシック"/>
                          <w:b/>
                          <w:bCs/>
                          <w:color w:val="FFFFFF" w:themeColor="background1"/>
                          <w:sz w:val="24"/>
                          <w:szCs w:val="24"/>
                        </w:rPr>
                      </w:pPr>
                      <w:r w:rsidRPr="000A1907">
                        <w:rPr>
                          <w:rFonts w:ascii="ＭＳ Ｐゴシック" w:eastAsia="ＭＳ Ｐゴシック" w:hAnsi="ＭＳ Ｐゴシック" w:hint="eastAsia"/>
                          <w:b/>
                          <w:bCs/>
                          <w:color w:val="FFFFFF" w:themeColor="background1"/>
                          <w:sz w:val="24"/>
                          <w:szCs w:val="24"/>
                        </w:rPr>
                        <w:t>機能仕様</w:t>
                      </w:r>
                    </w:p>
                  </w:txbxContent>
                </v:textbox>
                <w10:wrap anchorx="margin"/>
              </v:roundrect>
            </w:pict>
          </mc:Fallback>
        </mc:AlternateContent>
      </w:r>
      <w:r w:rsidR="00DC6250">
        <w:br/>
      </w:r>
      <w:del w:id="263" w:author="kato hiroaki" w:date="2021-05-20T15:30:00Z">
        <w:r w:rsidR="003D0638" w:rsidRPr="00EE6E27" w:rsidDel="008E4672">
          <w:rPr>
            <w:rPrChange w:id="264" w:author="kato hiroaki" w:date="2021-05-20T15:10:00Z">
              <w:rPr>
                <w:rFonts w:ascii="ＭＳ Ｐゴシック" w:eastAsia="ＭＳ Ｐゴシック" w:hAnsi="ＭＳ Ｐゴシック" w:cstheme="majorBidi"/>
                <w:sz w:val="24"/>
                <w:szCs w:val="24"/>
              </w:rPr>
            </w:rPrChange>
          </w:rPr>
          <w:delText xml:space="preserve">* </w:delText>
        </w:r>
        <w:r w:rsidR="003D0638" w:rsidRPr="00EE6E27" w:rsidDel="008E4672">
          <w:rPr>
            <w:rFonts w:hint="eastAsia"/>
            <w:rPrChange w:id="265" w:author="kato hiroaki" w:date="2021-05-20T15:10:00Z">
              <w:rPr>
                <w:rFonts w:ascii="ＭＳ Ｐゴシック" w:eastAsia="ＭＳ Ｐゴシック" w:hAnsi="ＭＳ Ｐゴシック" w:cstheme="majorBidi" w:hint="eastAsia"/>
                <w:sz w:val="24"/>
                <w:szCs w:val="24"/>
              </w:rPr>
            </w:rPrChange>
          </w:rPr>
          <w:delText>画像はイメージ</w:delText>
        </w:r>
        <w:r w:rsidR="0070516C" w:rsidRPr="00EE6E27" w:rsidDel="008E4672">
          <w:rPr>
            <w:rFonts w:hint="eastAsia"/>
            <w:rPrChange w:id="266" w:author="kato hiroaki" w:date="2021-05-20T15:10:00Z">
              <w:rPr>
                <w:rFonts w:ascii="ＭＳ Ｐゴシック" w:eastAsia="ＭＳ Ｐゴシック" w:hAnsi="ＭＳ Ｐゴシック" w:cstheme="majorBidi" w:hint="eastAsia"/>
                <w:sz w:val="24"/>
                <w:szCs w:val="24"/>
              </w:rPr>
            </w:rPrChange>
          </w:rPr>
          <w:delText>、実際のものとは異なる</w:delText>
        </w:r>
      </w:del>
    </w:p>
    <w:p w14:paraId="2559266B" w14:textId="6982FDA3" w:rsidR="00771511" w:rsidDel="00E24C1B" w:rsidRDefault="00771511">
      <w:pPr>
        <w:rPr>
          <w:del w:id="267" w:author="kato hiroaki" w:date="2021-05-20T13:57:00Z"/>
          <w:rFonts w:ascii="ＭＳ Ｐゴシック" w:eastAsia="ＭＳ Ｐゴシック" w:hAnsi="ＭＳ Ｐゴシック"/>
        </w:rPr>
        <w:pPrChange w:id="268" w:author="kato hiroaki" w:date="2021-05-20T15:30:00Z">
          <w:pPr>
            <w:widowControl/>
            <w:jc w:val="left"/>
          </w:pPr>
        </w:pPrChange>
      </w:pPr>
    </w:p>
    <w:p w14:paraId="38A1716F" w14:textId="1914BE1D" w:rsidR="00771511" w:rsidDel="00E24C1B" w:rsidRDefault="00771511" w:rsidP="0070516C">
      <w:pPr>
        <w:widowControl/>
        <w:jc w:val="left"/>
        <w:rPr>
          <w:del w:id="269" w:author="kato hiroaki" w:date="2021-05-20T13:57:00Z"/>
          <w:rFonts w:ascii="ＭＳ Ｐゴシック" w:eastAsia="ＭＳ Ｐゴシック" w:hAnsi="ＭＳ Ｐゴシック"/>
        </w:rPr>
      </w:pPr>
    </w:p>
    <w:p w14:paraId="61A1B8E2" w14:textId="496FE12C" w:rsidR="00E24C1B" w:rsidRDefault="00E24C1B" w:rsidP="0070516C">
      <w:pPr>
        <w:widowControl/>
        <w:jc w:val="left"/>
        <w:rPr>
          <w:ins w:id="270" w:author="kato hiroaki" w:date="2021-05-20T13:53:00Z"/>
          <w:rFonts w:ascii="ＭＳ Ｐゴシック" w:eastAsia="ＭＳ Ｐゴシック" w:hAnsi="ＭＳ Ｐゴシック"/>
        </w:rPr>
      </w:pPr>
      <w:ins w:id="271" w:author="kato hiroaki" w:date="2021-05-20T13:56:00Z">
        <w:r>
          <w:rPr>
            <w:rFonts w:ascii="ＭＳ Ｐゴシック" w:eastAsia="ＭＳ Ｐゴシック" w:hAnsi="ＭＳ Ｐゴシック"/>
          </w:rPr>
          <w:br/>
        </w:r>
      </w:ins>
    </w:p>
    <w:p w14:paraId="429A3A64" w14:textId="32DD1A00" w:rsidR="00E24C1B" w:rsidRPr="0070516C" w:rsidRDefault="00452082" w:rsidP="0070516C">
      <w:pPr>
        <w:widowControl/>
        <w:jc w:val="left"/>
        <w:rPr>
          <w:rFonts w:ascii="ＭＳ Ｐゴシック" w:eastAsia="ＭＳ Ｐゴシック" w:hAnsi="ＭＳ Ｐゴシック"/>
        </w:rPr>
      </w:pPr>
      <w:ins w:id="272" w:author="kato hiroaki" w:date="2021-05-27T15:08:00Z">
        <w:r>
          <w:rPr>
            <w:noProof/>
          </w:rPr>
          <mc:AlternateContent>
            <mc:Choice Requires="wps">
              <w:drawing>
                <wp:anchor distT="0" distB="0" distL="114300" distR="114300" simplePos="0" relativeHeight="251716608" behindDoc="0" locked="0" layoutInCell="1" allowOverlap="1" wp14:anchorId="3EF662B6" wp14:editId="0A436DAF">
                  <wp:simplePos x="0" y="0"/>
                  <wp:positionH relativeFrom="leftMargin">
                    <wp:posOffset>85725</wp:posOffset>
                  </wp:positionH>
                  <wp:positionV relativeFrom="paragraph">
                    <wp:posOffset>1758950</wp:posOffset>
                  </wp:positionV>
                  <wp:extent cx="1571625" cy="1914525"/>
                  <wp:effectExtent l="0" t="0" r="28575" b="28575"/>
                  <wp:wrapNone/>
                  <wp:docPr id="122" name="正方形/長方形 122"/>
                  <wp:cNvGraphicFramePr/>
                  <a:graphic xmlns:a="http://schemas.openxmlformats.org/drawingml/2006/main">
                    <a:graphicData uri="http://schemas.microsoft.com/office/word/2010/wordprocessingShape">
                      <wps:wsp>
                        <wps:cNvSpPr/>
                        <wps:spPr>
                          <a:xfrm>
                            <a:off x="0" y="0"/>
                            <a:ext cx="1571625" cy="1914525"/>
                          </a:xfrm>
                          <a:prstGeom prst="rect">
                            <a:avLst/>
                          </a:prstGeom>
                          <a:solidFill>
                            <a:schemeClr val="bg1"/>
                          </a:solidFill>
                          <a:ln w="190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F94B38F" w14:textId="33FDEFFF" w:rsidR="00452082" w:rsidRPr="00297824" w:rsidRDefault="00452082" w:rsidP="00452082">
                              <w:pPr>
                                <w:jc w:val="center"/>
                                <w:rPr>
                                  <w:rFonts w:ascii="ＭＳ Ｐゴシック" w:eastAsia="ＭＳ Ｐゴシック" w:hAnsi="ＭＳ Ｐゴシック"/>
                                  <w:color w:val="000000" w:themeColor="text1"/>
                                  <w:sz w:val="24"/>
                                  <w:szCs w:val="24"/>
                                </w:rPr>
                              </w:pPr>
                              <w:ins w:id="273" w:author="kato hiroaki" w:date="2021-05-27T15:09:00Z">
                                <w:r>
                                  <w:rPr>
                                    <w:rFonts w:ascii="ＭＳ Ｐゴシック" w:eastAsia="ＭＳ Ｐゴシック" w:hAnsi="ＭＳ Ｐゴシック" w:hint="eastAsia"/>
                                    <w:color w:val="000000" w:themeColor="text1"/>
                                    <w:sz w:val="24"/>
                                    <w:szCs w:val="24"/>
                                  </w:rPr>
                                  <w:t>上のボタンから</w:t>
                                </w:r>
                                <w:r>
                                  <w:rPr>
                                    <w:rFonts w:ascii="ＭＳ Ｐゴシック" w:eastAsia="ＭＳ Ｐゴシック" w:hAnsi="ＭＳ Ｐゴシック"/>
                                    <w:color w:val="000000" w:themeColor="text1"/>
                                    <w:sz w:val="24"/>
                                    <w:szCs w:val="24"/>
                                  </w:rPr>
                                  <w:br/>
                                </w:r>
                              </w:ins>
                              <w:ins w:id="274" w:author="kato hiroaki" w:date="2021-05-27T15:08:00Z">
                                <w:r>
                                  <w:rPr>
                                    <w:rFonts w:ascii="ＭＳ Ｐゴシック" w:eastAsia="ＭＳ Ｐゴシック" w:hAnsi="ＭＳ Ｐゴシック" w:hint="eastAsia"/>
                                    <w:color w:val="000000" w:themeColor="text1"/>
                                    <w:sz w:val="24"/>
                                    <w:szCs w:val="24"/>
                                  </w:rPr>
                                  <w:t>画像を開く</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ディレクトリを開く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を保存する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次の</w:t>
                                </w:r>
                              </w:ins>
                              <w:ins w:id="275" w:author="kato hiroaki" w:date="2021-05-27T15:09:00Z">
                                <w:r>
                                  <w:rPr>
                                    <w:rFonts w:ascii="ＭＳ Ｐゴシック" w:eastAsia="ＭＳ Ｐゴシック" w:hAnsi="ＭＳ Ｐゴシック" w:hint="eastAsia"/>
                                    <w:color w:val="000000" w:themeColor="text1"/>
                                    <w:sz w:val="24"/>
                                    <w:szCs w:val="24"/>
                                  </w:rPr>
                                  <w:t>画像に遷移する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前の画像に遷移する</w:t>
                                </w:r>
                              </w:ins>
                              <w:del w:id="276"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F662B6" id="正方形/長方形 122" o:spid="_x0000_s1091" style="position:absolute;margin-left:6.75pt;margin-top:138.5pt;width:123.75pt;height:150.75pt;z-index:251716608;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" fillcolor="white [3212]" strokecolor="black [3213]" strokeweight="1.5pt">
                  <v:textbox>
                    <w:txbxContent>
                      <w:p w14:paraId="2F94B38F" w14:textId="33FDEFFF" w:rsidR="00452082" w:rsidRPr="00297824" w:rsidRDefault="00452082" w:rsidP="00452082">
                        <w:pPr>
                          <w:jc w:val="center"/>
                          <w:rPr>
                            <w:rFonts w:ascii="ＭＳ Ｐゴシック" w:eastAsia="ＭＳ Ｐゴシック" w:hAnsi="ＭＳ Ｐゴシック"/>
                            <w:color w:val="000000" w:themeColor="text1"/>
                            <w:sz w:val="24"/>
                            <w:szCs w:val="24"/>
                          </w:rPr>
                        </w:pPr>
                        <w:ins w:id="277" w:author="kato hiroaki" w:date="2021-05-27T15:09:00Z">
                          <w:r>
                            <w:rPr>
                              <w:rFonts w:ascii="ＭＳ Ｐゴシック" w:eastAsia="ＭＳ Ｐゴシック" w:hAnsi="ＭＳ Ｐゴシック" w:hint="eastAsia"/>
                              <w:color w:val="000000" w:themeColor="text1"/>
                              <w:sz w:val="24"/>
                              <w:szCs w:val="24"/>
                            </w:rPr>
                            <w:t>上のボタンから</w:t>
                          </w:r>
                          <w:r>
                            <w:rPr>
                              <w:rFonts w:ascii="ＭＳ Ｐゴシック" w:eastAsia="ＭＳ Ｐゴシック" w:hAnsi="ＭＳ Ｐゴシック"/>
                              <w:color w:val="000000" w:themeColor="text1"/>
                              <w:sz w:val="24"/>
                              <w:szCs w:val="24"/>
                            </w:rPr>
                            <w:br/>
                          </w:r>
                        </w:ins>
                        <w:ins w:id="278" w:author="kato hiroaki" w:date="2021-05-27T15:08:00Z">
                          <w:r>
                            <w:rPr>
                              <w:rFonts w:ascii="ＭＳ Ｐゴシック" w:eastAsia="ＭＳ Ｐゴシック" w:hAnsi="ＭＳ Ｐゴシック" w:hint="eastAsia"/>
                              <w:color w:val="000000" w:themeColor="text1"/>
                              <w:sz w:val="24"/>
                              <w:szCs w:val="24"/>
                            </w:rPr>
                            <w:t>画像を開く</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ディレクトリを開く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を開く</w:t>
                          </w:r>
                          <w:r>
                            <w:rPr>
                              <w:rFonts w:ascii="ＭＳ Ｐゴシック" w:eastAsia="ＭＳ Ｐゴシック" w:hAnsi="ＭＳ Ｐゴシック"/>
                              <w:color w:val="000000" w:themeColor="text1"/>
                              <w:sz w:val="24"/>
                              <w:szCs w:val="24"/>
                            </w:rPr>
                            <w:br/>
                            <w:t>CSV</w:t>
                          </w:r>
                          <w:r>
                            <w:rPr>
                              <w:rFonts w:ascii="ＭＳ Ｐゴシック" w:eastAsia="ＭＳ Ｐゴシック" w:hAnsi="ＭＳ Ｐゴシック" w:hint="eastAsia"/>
                              <w:color w:val="000000" w:themeColor="text1"/>
                              <w:sz w:val="24"/>
                              <w:szCs w:val="24"/>
                            </w:rPr>
                            <w:t>を保存する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次の</w:t>
                          </w:r>
                        </w:ins>
                        <w:ins w:id="279" w:author="kato hiroaki" w:date="2021-05-27T15:09:00Z">
                          <w:r>
                            <w:rPr>
                              <w:rFonts w:ascii="ＭＳ Ｐゴシック" w:eastAsia="ＭＳ Ｐゴシック" w:hAnsi="ＭＳ Ｐゴシック" w:hint="eastAsia"/>
                              <w:color w:val="000000" w:themeColor="text1"/>
                              <w:sz w:val="24"/>
                              <w:szCs w:val="24"/>
                            </w:rPr>
                            <w:t>画像に遷移する</w:t>
                          </w:r>
                          <w:r>
                            <w:rPr>
                              <w:rFonts w:ascii="ＭＳ Ｐゴシック" w:eastAsia="ＭＳ Ｐゴシック" w:hAnsi="ＭＳ Ｐゴシック"/>
                              <w:color w:val="000000" w:themeColor="text1"/>
                              <w:sz w:val="24"/>
                              <w:szCs w:val="24"/>
                            </w:rPr>
                            <w:br/>
                          </w:r>
                          <w:r>
                            <w:rPr>
                              <w:rFonts w:ascii="ＭＳ Ｐゴシック" w:eastAsia="ＭＳ Ｐゴシック" w:hAnsi="ＭＳ Ｐゴシック" w:hint="eastAsia"/>
                              <w:color w:val="000000" w:themeColor="text1"/>
                              <w:sz w:val="24"/>
                              <w:szCs w:val="24"/>
                            </w:rPr>
                            <w:t>前の画像に遷移する</w:t>
                          </w:r>
                        </w:ins>
                        <w:del w:id="280" w:author="kato hiroaki" w:date="2021-05-20T15:33:00Z">
                          <w:r w:rsidRPr="00297824" w:rsidDel="008E4672">
                            <w:rPr>
                              <w:rFonts w:ascii="ＭＳ Ｐゴシック" w:eastAsia="ＭＳ Ｐゴシック" w:hAnsi="ＭＳ Ｐゴシック"/>
                              <w:color w:val="000000" w:themeColor="text1"/>
                              <w:sz w:val="24"/>
                              <w:szCs w:val="24"/>
                            </w:rPr>
                            <w:delText>x, y</w:delText>
                          </w:r>
                        </w:del>
                      </w:p>
                    </w:txbxContent>
                  </v:textbox>
                  <w10:wrap anchorx="margin"/>
                </v:rect>
              </w:pict>
            </mc:Fallback>
          </mc:AlternateContent>
        </w:r>
      </w:ins>
    </w:p>
    <w:tbl>
      <w:tblPr>
        <w:tblStyle w:val="a4"/>
        <w:tblW w:w="8702" w:type="dxa"/>
        <w:tblInd w:w="420" w:type="dxa"/>
        <w:tblCellMar>
          <w:left w:w="99" w:type="dxa"/>
          <w:right w:w="99" w:type="dxa"/>
        </w:tblCellMar>
        <w:tblLook w:val="04A0" w:firstRow="1" w:lastRow="0" w:firstColumn="1" w:lastColumn="0" w:noHBand="0" w:noVBand="1"/>
      </w:tblPr>
      <w:tblGrid>
        <w:gridCol w:w="2552"/>
        <w:gridCol w:w="6150"/>
      </w:tblGrid>
      <w:tr w:rsidR="00C07F5D" w14:paraId="2AB74217" w14:textId="77777777" w:rsidTr="00452082">
        <w:trPr>
          <w:trHeight w:val="736"/>
        </w:trPr>
        <w:tc>
          <w:tcPr>
            <w:tcW w:w="2552" w:type="dxa"/>
          </w:tcPr>
          <w:p w14:paraId="5CB0D7F8" w14:textId="2DFC5C9B"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ファイル入力機能</w:t>
            </w:r>
          </w:p>
        </w:tc>
        <w:tc>
          <w:tcPr>
            <w:tcW w:w="6150" w:type="dxa"/>
          </w:tcPr>
          <w:p w14:paraId="075A3531" w14:textId="766C5B51" w:rsidR="00C07F5D" w:rsidRPr="000A1907" w:rsidRDefault="00C07F5D" w:rsidP="00C07F5D">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画像単体またはディレクトリ指定でディレクトリ内のファイル一覧を処理</w:t>
            </w:r>
            <w:ins w:id="281" w:author="kato hiroaki" w:date="2021-05-20T14:57: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対応</w:t>
              </w:r>
            </w:ins>
            <w:ins w:id="282" w:author="kato hiroaki" w:date="2021-05-20T15:35:00Z">
              <w:r w:rsidR="00D6348D">
                <w:rPr>
                  <w:rFonts w:ascii="ＭＳ Ｐゴシック" w:eastAsia="ＭＳ Ｐゴシック" w:hAnsi="ＭＳ Ｐゴシック" w:hint="eastAsia"/>
                  <w:sz w:val="24"/>
                  <w:szCs w:val="24"/>
                </w:rPr>
                <w:t>する</w:t>
              </w:r>
            </w:ins>
            <w:ins w:id="283" w:author="kato hiroaki" w:date="2021-05-20T14:57:00Z">
              <w:r w:rsidR="00485F45">
                <w:rPr>
                  <w:rFonts w:ascii="ＭＳ Ｐゴシック" w:eastAsia="ＭＳ Ｐゴシック" w:hAnsi="ＭＳ Ｐゴシック" w:hint="eastAsia"/>
                  <w:sz w:val="24"/>
                  <w:szCs w:val="24"/>
                </w:rPr>
                <w:t>画像</w:t>
              </w:r>
            </w:ins>
            <w:ins w:id="284" w:author="kato hiroaki" w:date="2021-05-20T15:35:00Z">
              <w:r w:rsidR="00D6348D">
                <w:rPr>
                  <w:rFonts w:ascii="ＭＳ Ｐゴシック" w:eastAsia="ＭＳ Ｐゴシック" w:hAnsi="ＭＳ Ｐゴシック" w:hint="eastAsia"/>
                  <w:sz w:val="24"/>
                  <w:szCs w:val="24"/>
                </w:rPr>
                <w:t>の形式</w:t>
              </w:r>
            </w:ins>
            <w:ins w:id="285" w:author="kato hiroaki" w:date="2021-05-20T14:57:00Z">
              <w:r w:rsidR="00485F45">
                <w:rPr>
                  <w:rFonts w:ascii="ＭＳ Ｐゴシック" w:eastAsia="ＭＳ Ｐゴシック" w:hAnsi="ＭＳ Ｐゴシック" w:hint="eastAsia"/>
                  <w:sz w:val="24"/>
                  <w:szCs w:val="24"/>
                </w:rPr>
                <w:t>は、「.</w:t>
              </w:r>
              <w:r w:rsidR="00485F45">
                <w:rPr>
                  <w:rFonts w:ascii="ＭＳ Ｐゴシック" w:eastAsia="ＭＳ Ｐゴシック" w:hAnsi="ＭＳ Ｐゴシック"/>
                  <w:sz w:val="24"/>
                  <w:szCs w:val="24"/>
                </w:rPr>
                <w:t>jpg</w:t>
              </w:r>
              <w:r w:rsidR="00485F45">
                <w:rPr>
                  <w:rFonts w:ascii="ＭＳ Ｐゴシック" w:eastAsia="ＭＳ Ｐゴシック" w:hAnsi="ＭＳ Ｐゴシック" w:hint="eastAsia"/>
                  <w:sz w:val="24"/>
                  <w:szCs w:val="24"/>
                </w:rPr>
                <w:t>」「.</w:t>
              </w:r>
              <w:proofErr w:type="spellStart"/>
              <w:r w:rsidR="00485F45">
                <w:rPr>
                  <w:rFonts w:ascii="ＭＳ Ｐゴシック" w:eastAsia="ＭＳ Ｐゴシック" w:hAnsi="ＭＳ Ｐゴシック"/>
                  <w:sz w:val="24"/>
                  <w:szCs w:val="24"/>
                </w:rPr>
                <w:t>png</w:t>
              </w:r>
              <w:proofErr w:type="spellEnd"/>
              <w:r w:rsidR="00485F45">
                <w:rPr>
                  <w:rFonts w:ascii="ＭＳ Ｐゴシック" w:eastAsia="ＭＳ Ｐゴシック" w:hAnsi="ＭＳ Ｐゴシック" w:hint="eastAsia"/>
                  <w:sz w:val="24"/>
                  <w:szCs w:val="24"/>
                </w:rPr>
                <w:t>」</w:t>
              </w:r>
            </w:ins>
          </w:p>
        </w:tc>
      </w:tr>
      <w:tr w:rsidR="00485F45" w14:paraId="1C31B7F7" w14:textId="77777777" w:rsidTr="000A1907">
        <w:tblPrEx>
          <w:tblCellMar>
            <w:left w:w="108" w:type="dxa"/>
            <w:right w:w="108" w:type="dxa"/>
          </w:tblCellMar>
        </w:tblPrEx>
        <w:trPr>
          <w:trHeight w:val="736"/>
          <w:ins w:id="286" w:author="kato hiroaki" w:date="2021-05-20T14:58:00Z"/>
        </w:trPr>
        <w:tc>
          <w:tcPr>
            <w:tcW w:w="2552" w:type="dxa"/>
          </w:tcPr>
          <w:p w14:paraId="30986FA8" w14:textId="6BCFFB1A" w:rsidR="00485F45" w:rsidRPr="000A1907" w:rsidRDefault="00485F45" w:rsidP="00485F45">
            <w:pPr>
              <w:pStyle w:val="a3"/>
              <w:widowControl/>
              <w:ind w:leftChars="0" w:left="0"/>
              <w:jc w:val="left"/>
              <w:rPr>
                <w:ins w:id="287" w:author="kato hiroaki" w:date="2021-05-20T14:58:00Z"/>
                <w:rFonts w:ascii="ＭＳ Ｐゴシック" w:eastAsia="ＭＳ Ｐゴシック" w:hAnsi="ＭＳ Ｐゴシック"/>
                <w:sz w:val="24"/>
                <w:szCs w:val="24"/>
              </w:rPr>
            </w:pPr>
            <w:ins w:id="288" w:author="kato hiroaki" w:date="2021-05-20T14:58: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SV</w:t>
              </w:r>
            </w:ins>
            <w:ins w:id="289" w:author="kato hiroaki" w:date="2021-05-20T14:59:00Z">
              <w:r>
                <w:rPr>
                  <w:rFonts w:ascii="ＭＳ Ｐゴシック" w:eastAsia="ＭＳ Ｐゴシック" w:hAnsi="ＭＳ Ｐゴシック" w:hint="eastAsia"/>
                  <w:sz w:val="24"/>
                  <w:szCs w:val="24"/>
                </w:rPr>
                <w:t>ファイル読み込み機能</w:t>
              </w:r>
            </w:ins>
          </w:p>
        </w:tc>
        <w:tc>
          <w:tcPr>
            <w:tcW w:w="6150" w:type="dxa"/>
          </w:tcPr>
          <w:p w14:paraId="630043B1" w14:textId="74E4280B" w:rsidR="00485F45" w:rsidRPr="000A1907" w:rsidRDefault="00485F45" w:rsidP="00485F45">
            <w:pPr>
              <w:pStyle w:val="a3"/>
              <w:widowControl/>
              <w:ind w:leftChars="0" w:left="0"/>
              <w:jc w:val="left"/>
              <w:rPr>
                <w:ins w:id="290" w:author="kato hiroaki" w:date="2021-05-20T14:58:00Z"/>
                <w:rFonts w:ascii="ＭＳ Ｐゴシック" w:eastAsia="ＭＳ Ｐゴシック" w:hAnsi="ＭＳ Ｐゴシック"/>
                <w:sz w:val="24"/>
                <w:szCs w:val="24"/>
              </w:rPr>
            </w:pPr>
            <w:ins w:id="291" w:author="kato hiroaki" w:date="2021-05-20T14:59:00Z">
              <w:r w:rsidRPr="000A1907">
                <w:rPr>
                  <w:rFonts w:ascii="ＭＳ Ｐゴシック" w:eastAsia="ＭＳ Ｐゴシック" w:hAnsi="ＭＳ Ｐゴシック" w:hint="eastAsia"/>
                  <w:sz w:val="24"/>
                  <w:szCs w:val="24"/>
                </w:rPr>
                <w:t>ファイル出力機能</w:t>
              </w:r>
              <w:r>
                <w:rPr>
                  <w:rFonts w:ascii="ＭＳ Ｐゴシック" w:eastAsia="ＭＳ Ｐゴシック" w:hAnsi="ＭＳ Ｐゴシック" w:hint="eastAsia"/>
                  <w:sz w:val="24"/>
                  <w:szCs w:val="24"/>
                </w:rPr>
                <w:t>で保存したC</w:t>
              </w:r>
              <w:r>
                <w:rPr>
                  <w:rFonts w:ascii="ＭＳ Ｐゴシック" w:eastAsia="ＭＳ Ｐゴシック" w:hAnsi="ＭＳ Ｐゴシック"/>
                  <w:sz w:val="24"/>
                  <w:szCs w:val="24"/>
                </w:rPr>
                <w:t>SV</w:t>
              </w:r>
              <w:r>
                <w:rPr>
                  <w:rFonts w:ascii="ＭＳ Ｐゴシック" w:eastAsia="ＭＳ Ｐゴシック" w:hAnsi="ＭＳ Ｐゴシック" w:hint="eastAsia"/>
                  <w:sz w:val="24"/>
                  <w:szCs w:val="24"/>
                </w:rPr>
                <w:t>ファイルを読み込み</w:t>
              </w:r>
            </w:ins>
            <w:ins w:id="292" w:author="kato hiroaki" w:date="2021-05-20T15:00:00Z">
              <w:r>
                <w:rPr>
                  <w:rFonts w:ascii="ＭＳ Ｐゴシック" w:eastAsia="ＭＳ Ｐゴシック" w:hAnsi="ＭＳ Ｐゴシック" w:hint="eastAsia"/>
                  <w:sz w:val="24"/>
                  <w:szCs w:val="24"/>
                </w:rPr>
                <w:t>同一のファイルを開くと既存の領域が表示される</w:t>
              </w:r>
            </w:ins>
          </w:p>
        </w:tc>
      </w:tr>
      <w:tr w:rsidR="00485F45" w14:paraId="09A560A4" w14:textId="77777777" w:rsidTr="000A1907">
        <w:tblPrEx>
          <w:tblCellMar>
            <w:left w:w="108" w:type="dxa"/>
            <w:right w:w="108" w:type="dxa"/>
          </w:tblCellMar>
        </w:tblPrEx>
        <w:trPr>
          <w:trHeight w:val="736"/>
          <w:ins w:id="293" w:author="kato hiroaki" w:date="2021-05-20T15:03:00Z"/>
        </w:trPr>
        <w:tc>
          <w:tcPr>
            <w:tcW w:w="2552" w:type="dxa"/>
          </w:tcPr>
          <w:p w14:paraId="6BF361D9" w14:textId="032C5DF7" w:rsidR="00485F45" w:rsidRDefault="00485F45" w:rsidP="00485F45">
            <w:pPr>
              <w:pStyle w:val="a3"/>
              <w:widowControl/>
              <w:ind w:leftChars="0" w:left="0"/>
              <w:jc w:val="left"/>
              <w:rPr>
                <w:ins w:id="294" w:author="kato hiroaki" w:date="2021-05-20T15:03:00Z"/>
                <w:rFonts w:ascii="ＭＳ Ｐゴシック" w:eastAsia="ＭＳ Ｐゴシック" w:hAnsi="ＭＳ Ｐゴシック"/>
                <w:sz w:val="24"/>
                <w:szCs w:val="24"/>
              </w:rPr>
            </w:pPr>
            <w:ins w:id="295" w:author="kato hiroaki" w:date="2021-05-20T15:03:00Z">
              <w:r>
                <w:rPr>
                  <w:rFonts w:ascii="ＭＳ Ｐゴシック" w:eastAsia="ＭＳ Ｐゴシック" w:hAnsi="ＭＳ Ｐゴシック" w:hint="eastAsia"/>
                  <w:sz w:val="24"/>
                  <w:szCs w:val="24"/>
                </w:rPr>
                <w:t>画像表示機能</w:t>
              </w:r>
            </w:ins>
          </w:p>
        </w:tc>
        <w:tc>
          <w:tcPr>
            <w:tcW w:w="6150" w:type="dxa"/>
          </w:tcPr>
          <w:p w14:paraId="72FDB212" w14:textId="7E5561AB" w:rsidR="00485F45" w:rsidRPr="000A1907" w:rsidRDefault="00485F45" w:rsidP="00485F45">
            <w:pPr>
              <w:pStyle w:val="a3"/>
              <w:widowControl/>
              <w:ind w:leftChars="0" w:left="0"/>
              <w:jc w:val="left"/>
              <w:rPr>
                <w:ins w:id="296" w:author="kato hiroaki" w:date="2021-05-20T15:03:00Z"/>
                <w:rFonts w:ascii="ＭＳ Ｐゴシック" w:eastAsia="ＭＳ Ｐゴシック" w:hAnsi="ＭＳ Ｐゴシック"/>
                <w:sz w:val="24"/>
                <w:szCs w:val="24"/>
              </w:rPr>
            </w:pPr>
            <w:ins w:id="297" w:author="kato hiroaki" w:date="2021-05-20T15:04:00Z">
              <w:r>
                <w:rPr>
                  <w:rFonts w:ascii="ＭＳ Ｐゴシック" w:eastAsia="ＭＳ Ｐゴシック" w:hAnsi="ＭＳ Ｐゴシック" w:hint="eastAsia"/>
                  <w:sz w:val="24"/>
                  <w:szCs w:val="24"/>
                </w:rPr>
                <w:t>領域指定を行う画像を表示する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別の領域に</w:t>
              </w:r>
            </w:ins>
            <w:ins w:id="298" w:author="kato hiroaki" w:date="2021-05-20T15:09:00Z">
              <w:r w:rsidR="00EE6E27">
                <w:rPr>
                  <w:rFonts w:ascii="ＭＳ Ｐゴシック" w:eastAsia="ＭＳ Ｐゴシック" w:hAnsi="ＭＳ Ｐゴシック" w:hint="eastAsia"/>
                  <w:sz w:val="24"/>
                  <w:szCs w:val="24"/>
                </w:rPr>
                <w:t>マウス</w:t>
              </w:r>
            </w:ins>
            <w:ins w:id="299" w:author="kato hiroaki" w:date="2021-05-20T15:10:00Z">
              <w:r w:rsidR="00EE6E27">
                <w:rPr>
                  <w:rFonts w:ascii="ＭＳ Ｐゴシック" w:eastAsia="ＭＳ Ｐゴシック" w:hAnsi="ＭＳ Ｐゴシック" w:hint="eastAsia"/>
                  <w:sz w:val="24"/>
                  <w:szCs w:val="24"/>
                </w:rPr>
                <w:t>ポインタ周りの</w:t>
              </w:r>
            </w:ins>
            <w:ins w:id="300" w:author="kato hiroaki" w:date="2021-05-20T15:04:00Z">
              <w:r>
                <w:rPr>
                  <w:rFonts w:ascii="ＭＳ Ｐゴシック" w:eastAsia="ＭＳ Ｐゴシック" w:hAnsi="ＭＳ Ｐゴシック" w:hint="eastAsia"/>
                  <w:sz w:val="24"/>
                  <w:szCs w:val="24"/>
                </w:rPr>
                <w:t>拡大画像が表示されている</w:t>
              </w:r>
              <w:r>
                <w:rPr>
                  <w:rFonts w:ascii="ＭＳ Ｐゴシック" w:eastAsia="ＭＳ Ｐゴシック" w:hAnsi="ＭＳ Ｐゴシック"/>
                  <w:sz w:val="24"/>
                  <w:szCs w:val="24"/>
                </w:rPr>
                <w:br/>
              </w:r>
              <w:r>
                <w:rPr>
                  <w:rFonts w:ascii="ＭＳ Ｐゴシック" w:eastAsia="ＭＳ Ｐゴシック" w:hAnsi="ＭＳ Ｐゴシック" w:hint="eastAsia"/>
                  <w:sz w:val="24"/>
                  <w:szCs w:val="24"/>
                </w:rPr>
                <w:t>次、前矢印</w:t>
              </w:r>
            </w:ins>
            <w:ins w:id="301" w:author="kato hiroaki" w:date="2021-05-20T15:05:00Z">
              <w:r>
                <w:rPr>
                  <w:rFonts w:ascii="ＭＳ Ｐゴシック" w:eastAsia="ＭＳ Ｐゴシック" w:hAnsi="ＭＳ Ｐゴシック" w:hint="eastAsia"/>
                  <w:sz w:val="24"/>
                  <w:szCs w:val="24"/>
                </w:rPr>
                <w:t>、または画像一覧から画像の切り替えが可能</w:t>
              </w:r>
            </w:ins>
            <w:ins w:id="302" w:author="kato hiroaki" w:date="2021-05-20T15:34:00Z">
              <w:r w:rsidR="008E4672">
                <w:rPr>
                  <w:rFonts w:ascii="ＭＳ Ｐゴシック" w:eastAsia="ＭＳ Ｐゴシック" w:hAnsi="ＭＳ Ｐゴシック"/>
                  <w:sz w:val="24"/>
                  <w:szCs w:val="24"/>
                </w:rPr>
                <w:br/>
              </w:r>
              <w:r w:rsidR="008E4672">
                <w:rPr>
                  <w:rFonts w:ascii="ＭＳ Ｐゴシック" w:eastAsia="ＭＳ Ｐゴシック" w:hAnsi="ＭＳ Ｐゴシック" w:hint="eastAsia"/>
                  <w:sz w:val="24"/>
                  <w:szCs w:val="24"/>
                </w:rPr>
                <w:lastRenderedPageBreak/>
                <w:t>前または次の画像がなければ対応する矢印は押下できなくなる</w:t>
              </w:r>
            </w:ins>
          </w:p>
        </w:tc>
      </w:tr>
      <w:tr w:rsidR="00485F45" w14:paraId="51539569" w14:textId="77777777" w:rsidTr="000A1907">
        <w:tblPrEx>
          <w:tblCellMar>
            <w:left w:w="108" w:type="dxa"/>
            <w:right w:w="108" w:type="dxa"/>
          </w:tblCellMar>
        </w:tblPrEx>
        <w:trPr>
          <w:trHeight w:val="721"/>
        </w:trPr>
        <w:tc>
          <w:tcPr>
            <w:tcW w:w="2552" w:type="dxa"/>
          </w:tcPr>
          <w:p w14:paraId="536F230D" w14:textId="179D4A98"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lastRenderedPageBreak/>
              <w:t>タグ付け機能</w:t>
            </w:r>
          </w:p>
        </w:tc>
        <w:tc>
          <w:tcPr>
            <w:tcW w:w="6150" w:type="dxa"/>
          </w:tcPr>
          <w:p w14:paraId="71D110A0" w14:textId="77777777" w:rsidR="00D6348D" w:rsidRDefault="00485F45" w:rsidP="00485F45">
            <w:pPr>
              <w:pStyle w:val="a3"/>
              <w:widowControl/>
              <w:ind w:leftChars="0" w:left="0"/>
              <w:jc w:val="left"/>
              <w:rPr>
                <w:ins w:id="303" w:author="kato hiroaki" w:date="2021-05-20T15:36:00Z"/>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画像上の領域をドラッグアンドドロップ指定し、タグ付けを行う</w:t>
            </w:r>
            <w:ins w:id="304" w:author="kato hiroaki" w:date="2021-05-20T15:00:00Z">
              <w:r>
                <w:rPr>
                  <w:rFonts w:ascii="ＭＳ Ｐゴシック" w:eastAsia="ＭＳ Ｐゴシック" w:hAnsi="ＭＳ Ｐゴシック"/>
                  <w:sz w:val="24"/>
                  <w:szCs w:val="24"/>
                </w:rPr>
                <w:br/>
                <w:t>1</w:t>
              </w:r>
              <w:r>
                <w:rPr>
                  <w:rFonts w:ascii="ＭＳ Ｐゴシック" w:eastAsia="ＭＳ Ｐゴシック" w:hAnsi="ＭＳ Ｐゴシック" w:hint="eastAsia"/>
                  <w:sz w:val="24"/>
                  <w:szCs w:val="24"/>
                </w:rPr>
                <w:t>領域につき、複数のタグ付けが行える</w:t>
              </w:r>
            </w:ins>
          </w:p>
          <w:p w14:paraId="5D4CEB53" w14:textId="0D567153" w:rsidR="00485F45" w:rsidRDefault="00D6348D" w:rsidP="00485F45">
            <w:pPr>
              <w:pStyle w:val="a3"/>
              <w:widowControl/>
              <w:ind w:leftChars="0" w:left="0"/>
              <w:jc w:val="left"/>
              <w:rPr>
                <w:ins w:id="305" w:author="kato hiroaki" w:date="2021-05-20T15:39:00Z"/>
                <w:rFonts w:ascii="ＭＳ Ｐゴシック" w:eastAsia="ＭＳ Ｐゴシック" w:hAnsi="ＭＳ Ｐゴシック"/>
                <w:color w:val="000000" w:themeColor="text1"/>
                <w:sz w:val="24"/>
                <w:szCs w:val="24"/>
              </w:rPr>
            </w:pPr>
            <w:ins w:id="306" w:author="kato hiroaki" w:date="2021-05-20T15:36:00Z">
              <w:r>
                <w:rPr>
                  <w:rFonts w:ascii="ＭＳ Ｐゴシック" w:eastAsia="ＭＳ Ｐゴシック" w:hAnsi="ＭＳ Ｐゴシック" w:hint="eastAsia"/>
                  <w:sz w:val="24"/>
                  <w:szCs w:val="24"/>
                </w:rPr>
                <w:t>タグ一覧を左クリックで選択（複数選択可能）</w:t>
              </w:r>
            </w:ins>
            <w:ins w:id="307" w:author="kato hiroaki" w:date="2021-05-20T15:51:00Z">
              <w:r w:rsidR="00A36179">
                <w:rPr>
                  <w:rFonts w:ascii="ＭＳ Ｐゴシック" w:eastAsia="ＭＳ Ｐゴシック" w:hAnsi="ＭＳ Ｐゴシック" w:hint="eastAsia"/>
                  <w:sz w:val="24"/>
                  <w:szCs w:val="24"/>
                </w:rPr>
                <w:t>、</w:t>
              </w:r>
            </w:ins>
            <w:ins w:id="308" w:author="kato hiroaki" w:date="2021-05-27T16:12:00Z">
              <w:r w:rsidR="004731B9">
                <w:rPr>
                  <w:rFonts w:ascii="ＭＳ Ｐゴシック" w:eastAsia="ＭＳ Ｐゴシック" w:hAnsi="ＭＳ Ｐゴシック" w:hint="eastAsia"/>
                  <w:sz w:val="24"/>
                  <w:szCs w:val="24"/>
                </w:rPr>
                <w:t>選択中のタグを左</w:t>
              </w:r>
            </w:ins>
            <w:ins w:id="309" w:author="kato hiroaki" w:date="2021-05-20T15:36:00Z">
              <w:r>
                <w:rPr>
                  <w:rFonts w:ascii="ＭＳ Ｐゴシック" w:eastAsia="ＭＳ Ｐゴシック" w:hAnsi="ＭＳ Ｐゴシック" w:hint="eastAsia"/>
                  <w:sz w:val="24"/>
                  <w:szCs w:val="24"/>
                </w:rPr>
                <w:t>クリックで選択解除とする</w:t>
              </w:r>
            </w:ins>
            <w:ins w:id="310" w:author="kato hiroaki" w:date="2021-05-21T10:30:00Z">
              <w:r w:rsidR="00407BBC">
                <w:rPr>
                  <w:rFonts w:ascii="ＭＳ Ｐゴシック" w:eastAsia="ＭＳ Ｐゴシック" w:hAnsi="ＭＳ Ｐゴシック"/>
                  <w:sz w:val="24"/>
                  <w:szCs w:val="24"/>
                </w:rPr>
                <w:br/>
              </w:r>
              <w:r w:rsidR="00407BBC">
                <w:rPr>
                  <w:rFonts w:ascii="ＭＳ Ｐゴシック" w:eastAsia="ＭＳ Ｐゴシック" w:hAnsi="ＭＳ Ｐゴシック" w:hint="eastAsia"/>
                  <w:sz w:val="24"/>
                  <w:szCs w:val="24"/>
                </w:rPr>
                <w:t>タグ追加ボタンでタグを追加</w:t>
              </w:r>
            </w:ins>
            <w:ins w:id="311" w:author="kato hiroaki" w:date="2021-05-20T15:01:00Z">
              <w:r w:rsidR="00485F45">
                <w:rPr>
                  <w:rFonts w:ascii="ＭＳ Ｐゴシック" w:eastAsia="ＭＳ Ｐゴシック" w:hAnsi="ＭＳ Ｐゴシック"/>
                  <w:sz w:val="24"/>
                  <w:szCs w:val="24"/>
                </w:rPr>
                <w:br/>
              </w:r>
            </w:ins>
            <w:ins w:id="312" w:author="kato hiroaki" w:date="2021-05-20T15:02:00Z">
              <w:r w:rsidR="00485F45">
                <w:rPr>
                  <w:rFonts w:ascii="ＭＳ Ｐゴシック" w:eastAsia="ＭＳ Ｐゴシック" w:hAnsi="ＭＳ Ｐゴシック" w:hint="eastAsia"/>
                  <w:sz w:val="24"/>
                  <w:szCs w:val="24"/>
                </w:rPr>
                <w:t>最初は手入力でタグを</w:t>
              </w:r>
            </w:ins>
            <w:ins w:id="313" w:author="kato hiroaki" w:date="2021-05-20T15:03:00Z">
              <w:r w:rsidR="00485F45">
                <w:rPr>
                  <w:rFonts w:ascii="ＭＳ Ｐゴシック" w:eastAsia="ＭＳ Ｐゴシック" w:hAnsi="ＭＳ Ｐゴシック" w:hint="eastAsia"/>
                  <w:sz w:val="24"/>
                  <w:szCs w:val="24"/>
                </w:rPr>
                <w:t>追加するが、</w:t>
              </w:r>
            </w:ins>
            <w:ins w:id="314" w:author="kato hiroaki" w:date="2021-05-20T15:01:00Z">
              <w:r w:rsidR="00485F45">
                <w:rPr>
                  <w:rFonts w:ascii="ＭＳ Ｐゴシック" w:eastAsia="ＭＳ Ｐゴシック" w:hAnsi="ＭＳ Ｐゴシック" w:hint="eastAsia"/>
                  <w:sz w:val="24"/>
                  <w:szCs w:val="24"/>
                </w:rPr>
                <w:t>一度</w:t>
              </w:r>
            </w:ins>
            <w:ins w:id="315" w:author="kato hiroaki" w:date="2021-05-20T15:03:00Z">
              <w:r w:rsidR="00485F45">
                <w:rPr>
                  <w:rFonts w:ascii="ＭＳ Ｐゴシック" w:eastAsia="ＭＳ Ｐゴシック" w:hAnsi="ＭＳ Ｐゴシック" w:hint="eastAsia"/>
                  <w:sz w:val="24"/>
                  <w:szCs w:val="24"/>
                </w:rPr>
                <w:t>追加</w:t>
              </w:r>
            </w:ins>
            <w:ins w:id="316" w:author="kato hiroaki" w:date="2021-05-20T15:01:00Z">
              <w:r w:rsidR="00485F45">
                <w:rPr>
                  <w:rFonts w:ascii="ＭＳ Ｐゴシック" w:eastAsia="ＭＳ Ｐゴシック" w:hAnsi="ＭＳ Ｐゴシック" w:hint="eastAsia"/>
                  <w:sz w:val="24"/>
                  <w:szCs w:val="24"/>
                </w:rPr>
                <w:t>したタグ</w:t>
              </w:r>
            </w:ins>
            <w:ins w:id="317" w:author="kato hiroaki" w:date="2021-05-20T15:02:00Z">
              <w:r w:rsidR="00485F45">
                <w:rPr>
                  <w:rFonts w:ascii="ＭＳ Ｐゴシック" w:eastAsia="ＭＳ Ｐゴシック" w:hAnsi="ＭＳ Ｐゴシック" w:hint="eastAsia"/>
                  <w:sz w:val="24"/>
                  <w:szCs w:val="24"/>
                </w:rPr>
                <w:t>は</w:t>
              </w:r>
            </w:ins>
            <w:ins w:id="318" w:author="kato hiroaki" w:date="2021-05-27T15:11:00Z">
              <w:r w:rsidR="00FE51D0">
                <w:rPr>
                  <w:rFonts w:ascii="ＭＳ Ｐゴシック" w:eastAsia="ＭＳ Ｐゴシック" w:hAnsi="ＭＳ Ｐゴシック" w:hint="eastAsia"/>
                  <w:sz w:val="24"/>
                  <w:szCs w:val="24"/>
                </w:rPr>
                <w:t>保存ボタンを押すことで</w:t>
              </w:r>
            </w:ins>
            <w:ins w:id="319" w:author="kato hiroaki" w:date="2021-05-20T15:02:00Z">
              <w:r w:rsidR="00485F45">
                <w:rPr>
                  <w:rFonts w:ascii="ＭＳ Ｐゴシック" w:eastAsia="ＭＳ Ｐゴシック" w:hAnsi="ＭＳ Ｐゴシック" w:hint="eastAsia"/>
                  <w:sz w:val="24"/>
                  <w:szCs w:val="24"/>
                </w:rPr>
                <w:t>保存され、次からは</w:t>
              </w:r>
            </w:ins>
            <w:ins w:id="320" w:author="kato hiroaki" w:date="2021-05-27T15:11:00Z">
              <w:r w:rsidR="00FE51D0">
                <w:rPr>
                  <w:rFonts w:ascii="ＭＳ Ｐゴシック" w:eastAsia="ＭＳ Ｐゴシック" w:hAnsi="ＭＳ Ｐゴシック" w:hint="eastAsia"/>
                  <w:sz w:val="24"/>
                  <w:szCs w:val="24"/>
                </w:rPr>
                <w:t>そのファイルを</w:t>
              </w:r>
            </w:ins>
            <w:ins w:id="321" w:author="kato hiroaki" w:date="2021-05-27T15:10:00Z">
              <w:r w:rsidR="00FE51D0">
                <w:rPr>
                  <w:rFonts w:ascii="ＭＳ Ｐゴシック" w:eastAsia="ＭＳ Ｐゴシック" w:hAnsi="ＭＳ Ｐゴシック" w:hint="eastAsia"/>
                  <w:sz w:val="24"/>
                  <w:szCs w:val="24"/>
                </w:rPr>
                <w:t>読み込むこと</w:t>
              </w:r>
            </w:ins>
            <w:ins w:id="322" w:author="kato hiroaki" w:date="2021-05-20T15:02:00Z">
              <w:r w:rsidR="00485F45">
                <w:rPr>
                  <w:rFonts w:ascii="ＭＳ Ｐゴシック" w:eastAsia="ＭＳ Ｐゴシック" w:hAnsi="ＭＳ Ｐゴシック" w:hint="eastAsia"/>
                  <w:sz w:val="24"/>
                  <w:szCs w:val="24"/>
                </w:rPr>
                <w:t>で表示される</w:t>
              </w:r>
            </w:ins>
            <w:ins w:id="323" w:author="kato hiroaki" w:date="2021-05-20T15:03: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sz w:val="24"/>
                  <w:szCs w:val="24"/>
                </w:rPr>
                <w:t>タグ</w:t>
              </w:r>
            </w:ins>
            <w:ins w:id="324" w:author="kato hiroaki" w:date="2021-05-21T10:30:00Z">
              <w:r w:rsidR="00407BBC">
                <w:rPr>
                  <w:rFonts w:ascii="ＭＳ Ｐゴシック" w:eastAsia="ＭＳ Ｐゴシック" w:hAnsi="ＭＳ Ｐゴシック" w:hint="eastAsia"/>
                  <w:sz w:val="24"/>
                  <w:szCs w:val="24"/>
                </w:rPr>
                <w:t>選択した</w:t>
              </w:r>
            </w:ins>
            <w:ins w:id="325" w:author="kato hiroaki" w:date="2021-05-21T10:31:00Z">
              <w:r w:rsidR="00407BBC">
                <w:rPr>
                  <w:rFonts w:ascii="ＭＳ Ｐゴシック" w:eastAsia="ＭＳ Ｐゴシック" w:hAnsi="ＭＳ Ｐゴシック" w:hint="eastAsia"/>
                  <w:sz w:val="24"/>
                  <w:szCs w:val="24"/>
                </w:rPr>
                <w:t>状態でタグ削除ボタンを押下すると</w:t>
              </w:r>
            </w:ins>
            <w:ins w:id="326" w:author="kato hiroaki" w:date="2021-05-20T15:03:00Z">
              <w:r w:rsidR="00485F45">
                <w:rPr>
                  <w:rFonts w:ascii="ＭＳ Ｐゴシック" w:eastAsia="ＭＳ Ｐゴシック" w:hAnsi="ＭＳ Ｐゴシック" w:hint="eastAsia"/>
                  <w:sz w:val="24"/>
                  <w:szCs w:val="24"/>
                </w:rPr>
                <w:t>削除</w:t>
              </w:r>
            </w:ins>
            <w:ins w:id="327" w:author="kato hiroaki" w:date="2021-05-20T13:52:00Z">
              <w:r w:rsidR="00485F45">
                <w:rPr>
                  <w:rFonts w:ascii="ＭＳ Ｐゴシック" w:eastAsia="ＭＳ Ｐゴシック" w:hAnsi="ＭＳ Ｐゴシック"/>
                  <w:sz w:val="24"/>
                  <w:szCs w:val="24"/>
                </w:rPr>
                <w:br/>
              </w:r>
              <w:r w:rsidR="00485F45">
                <w:rPr>
                  <w:rFonts w:ascii="ＭＳ Ｐゴシック" w:eastAsia="ＭＳ Ｐゴシック" w:hAnsi="ＭＳ Ｐゴシック" w:hint="eastAsia"/>
                  <w:color w:val="000000" w:themeColor="text1"/>
                  <w:sz w:val="24"/>
                  <w:szCs w:val="24"/>
                </w:rPr>
                <w:t>領域は複数指定可能</w:t>
              </w:r>
            </w:ins>
          </w:p>
          <w:p w14:paraId="69A09A7D" w14:textId="6E4B320D" w:rsidR="00872855" w:rsidRPr="00A64B83" w:rsidRDefault="00A64B83" w:rsidP="00485F45">
            <w:pPr>
              <w:pStyle w:val="a3"/>
              <w:widowControl/>
              <w:ind w:leftChars="0" w:left="0"/>
              <w:jc w:val="left"/>
              <w:rPr>
                <w:rFonts w:ascii="ＭＳ Ｐゴシック" w:eastAsia="ＭＳ Ｐゴシック" w:hAnsi="ＭＳ Ｐゴシック"/>
                <w:color w:val="000000" w:themeColor="text1"/>
                <w:sz w:val="24"/>
                <w:szCs w:val="24"/>
                <w:rPrChange w:id="328" w:author="kato hiroaki" w:date="2021-05-21T09:30:00Z">
                  <w:rPr>
                    <w:rFonts w:ascii="ＭＳ Ｐゴシック" w:eastAsia="ＭＳ Ｐゴシック" w:hAnsi="ＭＳ Ｐゴシック"/>
                    <w:sz w:val="24"/>
                    <w:szCs w:val="24"/>
                  </w:rPr>
                </w:rPrChange>
              </w:rPr>
            </w:pPr>
            <w:ins w:id="329" w:author="kato hiroaki" w:date="2021-05-21T09:30:00Z">
              <w:r>
                <w:rPr>
                  <w:rFonts w:ascii="ＭＳ Ｐゴシック" w:eastAsia="ＭＳ Ｐゴシック" w:hAnsi="ＭＳ Ｐゴシック" w:hint="eastAsia"/>
                  <w:color w:val="000000" w:themeColor="text1"/>
                  <w:sz w:val="24"/>
                  <w:szCs w:val="24"/>
                </w:rPr>
                <w:t>領域をクリックして、選択し右クリックで領域を削除する</w:t>
              </w:r>
            </w:ins>
          </w:p>
        </w:tc>
      </w:tr>
      <w:tr w:rsidR="00485F45" w14:paraId="1790162D" w14:textId="77777777" w:rsidTr="000A1907">
        <w:tblPrEx>
          <w:tblCellMar>
            <w:left w:w="108" w:type="dxa"/>
            <w:right w:w="108" w:type="dxa"/>
          </w:tblCellMar>
        </w:tblPrEx>
        <w:trPr>
          <w:trHeight w:val="1841"/>
        </w:trPr>
        <w:tc>
          <w:tcPr>
            <w:tcW w:w="2552" w:type="dxa"/>
          </w:tcPr>
          <w:p w14:paraId="0E97BB7C" w14:textId="6E53E130"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ファイル出力機能</w:t>
            </w:r>
          </w:p>
        </w:tc>
        <w:tc>
          <w:tcPr>
            <w:tcW w:w="6150" w:type="dxa"/>
          </w:tcPr>
          <w:p w14:paraId="6E002B75" w14:textId="0CF59FCE" w:rsidR="00485F45" w:rsidRPr="000A1907" w:rsidRDefault="00485F45" w:rsidP="00485F45">
            <w:pPr>
              <w:pStyle w:val="a3"/>
              <w:widowControl/>
              <w:ind w:leftChars="0" w:left="0"/>
              <w:jc w:val="left"/>
              <w:rPr>
                <w:rFonts w:ascii="ＭＳ Ｐゴシック" w:eastAsia="ＭＳ Ｐゴシック" w:hAnsi="ＭＳ Ｐゴシック"/>
                <w:sz w:val="24"/>
                <w:szCs w:val="24"/>
              </w:rPr>
            </w:pPr>
            <w:r w:rsidRPr="000A1907">
              <w:rPr>
                <w:rFonts w:ascii="ＭＳ Ｐゴシック" w:eastAsia="ＭＳ Ｐゴシック" w:hAnsi="ＭＳ Ｐゴシック" w:hint="eastAsia"/>
                <w:sz w:val="24"/>
                <w:szCs w:val="24"/>
              </w:rPr>
              <w:t>タグ付けしたすべての情報を1つのc</w:t>
            </w:r>
            <w:r w:rsidRPr="000A1907">
              <w:rPr>
                <w:rFonts w:ascii="ＭＳ Ｐゴシック" w:eastAsia="ＭＳ Ｐゴシック" w:hAnsi="ＭＳ Ｐゴシック"/>
                <w:sz w:val="24"/>
                <w:szCs w:val="24"/>
              </w:rPr>
              <w:t>sv</w:t>
            </w:r>
            <w:r w:rsidRPr="000A1907">
              <w:rPr>
                <w:rFonts w:ascii="ＭＳ Ｐゴシック" w:eastAsia="ＭＳ Ｐゴシック" w:hAnsi="ＭＳ Ｐゴシック" w:hint="eastAsia"/>
                <w:sz w:val="24"/>
                <w:szCs w:val="24"/>
              </w:rPr>
              <w:t>ファイルとして出力する</w:t>
            </w:r>
            <w:ins w:id="330" w:author="kato hiroaki" w:date="2021-05-20T14:58:00Z">
              <w:r>
                <w:rPr>
                  <w:rFonts w:ascii="ＭＳ Ｐゴシック" w:eastAsia="ＭＳ Ｐゴシック" w:hAnsi="ＭＳ Ｐゴシック"/>
                  <w:sz w:val="24"/>
                  <w:szCs w:val="24"/>
                </w:rPr>
                <w:br/>
              </w:r>
            </w:ins>
            <w:del w:id="331" w:author="kato hiroaki" w:date="2021-05-27T15:12:00Z">
              <w:r w:rsidRPr="000A1907" w:rsidDel="00FE51D0">
                <w:rPr>
                  <w:rFonts w:ascii="ＭＳ Ｐゴシック" w:eastAsia="ＭＳ Ｐゴシック" w:hAnsi="ＭＳ Ｐゴシック" w:hint="eastAsia"/>
                  <w:sz w:val="24"/>
                  <w:szCs w:val="24"/>
                </w:rPr>
                <w:br/>
              </w:r>
            </w:del>
            <w:ins w:id="332" w:author="kato hiroaki" w:date="2021-05-27T15:12:00Z">
              <w:r w:rsidR="00FE51D0">
                <w:rPr>
                  <w:rFonts w:ascii="ＭＳ Ｐゴシック" w:eastAsia="ＭＳ Ｐゴシック" w:hAnsi="ＭＳ Ｐゴシック" w:hint="eastAsia"/>
                  <w:sz w:val="24"/>
                  <w:szCs w:val="24"/>
                </w:rPr>
                <w:t>ボタンを押下することで、保存される</w:t>
              </w:r>
              <w:r w:rsidR="00FE51D0">
                <w:rPr>
                  <w:rFonts w:ascii="ＭＳ Ｐゴシック" w:eastAsia="ＭＳ Ｐゴシック" w:hAnsi="ＭＳ Ｐゴシック"/>
                  <w:sz w:val="24"/>
                  <w:szCs w:val="24"/>
                </w:rPr>
                <w:br/>
              </w:r>
            </w:ins>
            <w:r w:rsidRPr="000A1907">
              <w:rPr>
                <w:rFonts w:ascii="ＭＳ Ｐゴシック" w:eastAsia="ＭＳ Ｐゴシック" w:hAnsi="ＭＳ Ｐゴシック" w:hint="eastAsia"/>
                <w:sz w:val="24"/>
                <w:szCs w:val="24"/>
              </w:rPr>
              <w:t>フォーマットは以下</w:t>
            </w:r>
            <w:r w:rsidRPr="000A1907">
              <w:rPr>
                <w:rFonts w:ascii="ＭＳ Ｐゴシック" w:eastAsia="ＭＳ Ｐゴシック" w:hAnsi="ＭＳ Ｐゴシック"/>
                <w:sz w:val="24"/>
                <w:szCs w:val="24"/>
              </w:rPr>
              <w:br/>
            </w:r>
            <w:r w:rsidRPr="000A1907">
              <w:rPr>
                <w:rFonts w:ascii="ＭＳ Ｐゴシック" w:eastAsia="ＭＳ Ｐゴシック" w:hAnsi="ＭＳ Ｐゴシック" w:hint="eastAsia"/>
                <w:sz w:val="24"/>
                <w:szCs w:val="24"/>
              </w:rPr>
              <w:t>画像名,分類名,</w:t>
            </w:r>
            <w:r w:rsidRPr="000A1907">
              <w:rPr>
                <w:rFonts w:ascii="ＭＳ Ｐゴシック" w:eastAsia="ＭＳ Ｐゴシック" w:hAnsi="ＭＳ Ｐゴシック"/>
                <w:sz w:val="24"/>
                <w:szCs w:val="24"/>
              </w:rPr>
              <w:t>x</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x2</w:t>
            </w:r>
            <w:r w:rsidRPr="000A1907">
              <w:rPr>
                <w:rFonts w:ascii="ＭＳ Ｐゴシック" w:eastAsia="ＭＳ Ｐゴシック" w:hAnsi="ＭＳ Ｐゴシック" w:hint="eastAsia"/>
                <w:sz w:val="24"/>
                <w:szCs w:val="24"/>
              </w:rPr>
              <w:t>座標,</w:t>
            </w:r>
            <w:r w:rsidRPr="000A1907">
              <w:rPr>
                <w:rFonts w:ascii="ＭＳ Ｐゴシック" w:eastAsia="ＭＳ Ｐゴシック" w:hAnsi="ＭＳ Ｐゴシック"/>
                <w:sz w:val="24"/>
                <w:szCs w:val="24"/>
              </w:rPr>
              <w:t>y2</w:t>
            </w:r>
            <w:r w:rsidRPr="000A1907">
              <w:rPr>
                <w:rFonts w:ascii="ＭＳ Ｐゴシック" w:eastAsia="ＭＳ Ｐゴシック" w:hAnsi="ＭＳ Ｐゴシック" w:hint="eastAsia"/>
                <w:sz w:val="24"/>
                <w:szCs w:val="24"/>
              </w:rPr>
              <w:t>座標</w:t>
            </w:r>
          </w:p>
        </w:tc>
      </w:tr>
      <w:tr w:rsidR="00452082" w14:paraId="6EEEB92A" w14:textId="77777777" w:rsidTr="000A1907">
        <w:tblPrEx>
          <w:tblCellMar>
            <w:left w:w="108" w:type="dxa"/>
            <w:right w:w="108" w:type="dxa"/>
          </w:tblCellMar>
        </w:tblPrEx>
        <w:trPr>
          <w:trHeight w:val="1841"/>
          <w:ins w:id="333" w:author="kato hiroaki" w:date="2021-05-27T15:07:00Z"/>
        </w:trPr>
        <w:tc>
          <w:tcPr>
            <w:tcW w:w="2552" w:type="dxa"/>
          </w:tcPr>
          <w:p w14:paraId="70D40B37" w14:textId="71375369" w:rsidR="00452082" w:rsidRPr="000A1907" w:rsidRDefault="00452082" w:rsidP="00485F45">
            <w:pPr>
              <w:pStyle w:val="a3"/>
              <w:widowControl/>
              <w:ind w:leftChars="0" w:left="0"/>
              <w:jc w:val="left"/>
              <w:rPr>
                <w:ins w:id="334" w:author="kato hiroaki" w:date="2021-05-27T15:07:00Z"/>
                <w:rFonts w:ascii="ＭＳ Ｐゴシック" w:eastAsia="ＭＳ Ｐゴシック" w:hAnsi="ＭＳ Ｐゴシック"/>
                <w:sz w:val="24"/>
                <w:szCs w:val="24"/>
              </w:rPr>
            </w:pPr>
            <w:ins w:id="335" w:author="kato hiroaki" w:date="2021-05-27T15:07:00Z">
              <w:r>
                <w:rPr>
                  <w:rFonts w:ascii="ＭＳ Ｐゴシック" w:eastAsia="ＭＳ Ｐゴシック" w:hAnsi="ＭＳ Ｐゴシック" w:hint="eastAsia"/>
                  <w:sz w:val="24"/>
                  <w:szCs w:val="24"/>
                </w:rPr>
                <w:t>座標表示機能</w:t>
              </w:r>
            </w:ins>
          </w:p>
        </w:tc>
        <w:tc>
          <w:tcPr>
            <w:tcW w:w="6150" w:type="dxa"/>
          </w:tcPr>
          <w:p w14:paraId="11BF3206" w14:textId="5C5D189B" w:rsidR="00452082" w:rsidRPr="00461BDD" w:rsidRDefault="00371E4F">
            <w:pPr>
              <w:jc w:val="left"/>
              <w:rPr>
                <w:ins w:id="336" w:author="kato hiroaki" w:date="2021-05-27T15:07:00Z"/>
                <w:rFonts w:ascii="ＭＳ Ｐゴシック" w:eastAsia="ＭＳ Ｐゴシック" w:hAnsi="ＭＳ Ｐゴシック"/>
                <w:sz w:val="24"/>
                <w:szCs w:val="24"/>
              </w:rPr>
              <w:pPrChange w:id="337" w:author="kato hiroaki" w:date="2021-05-27T15:52:00Z">
                <w:pPr>
                  <w:pStyle w:val="a3"/>
                  <w:widowControl/>
                  <w:ind w:leftChars="0" w:left="0"/>
                  <w:jc w:val="left"/>
                </w:pPr>
              </w:pPrChange>
            </w:pPr>
            <w:ins w:id="338" w:author="kato hiroaki" w:date="2021-05-27T15:52:00Z">
              <w:r w:rsidRPr="00461BDD">
                <w:rPr>
                  <w:rFonts w:ascii="ＭＳ Ｐゴシック" w:eastAsia="ＭＳ Ｐゴシック" w:hAnsi="ＭＳ Ｐゴシック" w:hint="eastAsia"/>
                  <w:sz w:val="24"/>
                  <w:szCs w:val="24"/>
                  <w:rPrChange w:id="339" w:author="kato hiroaki" w:date="2021-05-27T15:52:00Z">
                    <w:rPr>
                      <w:rFonts w:hint="eastAsia"/>
                    </w:rPr>
                  </w:rPrChange>
                </w:rPr>
                <w:t>現在のマウスポインタの座標、ドラッグ中の領域の座標と高さと幅を表示する。</w:t>
              </w:r>
              <w:r w:rsidRPr="00461BDD">
                <w:rPr>
                  <w:rFonts w:ascii="ＭＳ Ｐゴシック" w:eastAsia="ＭＳ Ｐゴシック" w:hAnsi="ＭＳ Ｐゴシック"/>
                  <w:sz w:val="24"/>
                  <w:szCs w:val="24"/>
                  <w:rPrChange w:id="340" w:author="kato hiroaki" w:date="2021-05-27T15:52:00Z">
                    <w:rPr/>
                  </w:rPrChange>
                </w:rPr>
                <w:br/>
              </w:r>
              <w:r w:rsidRPr="00461BDD">
                <w:rPr>
                  <w:rFonts w:ascii="ＭＳ Ｐゴシック" w:eastAsia="ＭＳ Ｐゴシック" w:hAnsi="ＭＳ Ｐゴシック" w:hint="eastAsia"/>
                  <w:sz w:val="24"/>
                  <w:szCs w:val="24"/>
                  <w:rPrChange w:id="341" w:author="kato hiroaki" w:date="2021-05-27T15:52:00Z">
                    <w:rPr>
                      <w:rFonts w:hint="eastAsia"/>
                    </w:rPr>
                  </w:rPrChange>
                </w:rPr>
                <w:t>領域を選択した場合はその領域の座標と高さと幅を表示する</w:t>
              </w:r>
            </w:ins>
          </w:p>
        </w:tc>
      </w:tr>
    </w:tbl>
    <w:p w14:paraId="23CE72CA" w14:textId="77777777" w:rsidR="009D4C83" w:rsidRDefault="009D4C83">
      <w:pPr>
        <w:rPr>
          <w:ins w:id="342" w:author="kato hiroaki" w:date="2021-05-20T15:40:00Z"/>
        </w:rPr>
      </w:pPr>
      <w:ins w:id="343" w:author="kato hiroaki" w:date="2021-05-20T15:40:00Z">
        <w:r>
          <w:br w:type="page"/>
        </w:r>
      </w:ins>
    </w:p>
    <w:p w14:paraId="0F48A422" w14:textId="77777777" w:rsidR="0068725F" w:rsidRPr="0068725F" w:rsidRDefault="0068725F" w:rsidP="0068725F">
      <w:pPr>
        <w:pStyle w:val="a3"/>
        <w:keepNext/>
        <w:numPr>
          <w:ilvl w:val="0"/>
          <w:numId w:val="9"/>
        </w:numPr>
        <w:ind w:leftChars="0"/>
        <w:outlineLvl w:val="1"/>
        <w:rPr>
          <w:ins w:id="344" w:author="kato hiroaki" w:date="2021-05-20T14:08:00Z"/>
          <w:rFonts w:asciiTheme="majorHAnsi" w:eastAsia="ＭＳ Ｐゴシック" w:hAnsiTheme="majorHAnsi" w:cstheme="majorBidi"/>
          <w:vanish/>
        </w:rPr>
      </w:pPr>
      <w:bookmarkStart w:id="345" w:name="_Toc72412246"/>
      <w:bookmarkEnd w:id="345"/>
    </w:p>
    <w:p w14:paraId="151834B4" w14:textId="77777777" w:rsidR="0068725F" w:rsidRPr="0068725F" w:rsidRDefault="0068725F" w:rsidP="0068725F">
      <w:pPr>
        <w:pStyle w:val="a3"/>
        <w:keepNext/>
        <w:numPr>
          <w:ilvl w:val="0"/>
          <w:numId w:val="9"/>
        </w:numPr>
        <w:ind w:leftChars="0"/>
        <w:outlineLvl w:val="1"/>
        <w:rPr>
          <w:ins w:id="346" w:author="kato hiroaki" w:date="2021-05-20T14:08:00Z"/>
          <w:rFonts w:asciiTheme="majorHAnsi" w:eastAsia="ＭＳ Ｐゴシック" w:hAnsiTheme="majorHAnsi" w:cstheme="majorBidi"/>
          <w:vanish/>
        </w:rPr>
      </w:pPr>
      <w:bookmarkStart w:id="347" w:name="_Toc72412247"/>
      <w:bookmarkEnd w:id="347"/>
    </w:p>
    <w:tbl>
      <w:tblPr>
        <w:tblStyle w:val="a4"/>
        <w:tblpPr w:leftFromText="142" w:rightFromText="142" w:vertAnchor="text" w:horzAnchor="page" w:tblpX="2277" w:tblpY="1077"/>
        <w:tblW w:w="0" w:type="auto"/>
        <w:tblLook w:val="04A0" w:firstRow="1" w:lastRow="0" w:firstColumn="1" w:lastColumn="0" w:noHBand="0" w:noVBand="1"/>
      </w:tblPr>
      <w:tblGrid>
        <w:gridCol w:w="2694"/>
        <w:gridCol w:w="2835"/>
        <w:gridCol w:w="2835"/>
      </w:tblGrid>
      <w:tr w:rsidR="00933EAC" w:rsidRPr="00CE082B" w14:paraId="3B5D5D60" w14:textId="0DE3C290" w:rsidTr="00816687">
        <w:trPr>
          <w:ins w:id="348" w:author="kato hiroaki" w:date="2021-05-20T14:27:00Z"/>
        </w:trPr>
        <w:tc>
          <w:tcPr>
            <w:tcW w:w="2694" w:type="dxa"/>
          </w:tcPr>
          <w:p w14:paraId="74369A3F" w14:textId="31AB9DEF" w:rsidR="00933EAC" w:rsidRPr="00CE082B" w:rsidRDefault="00933EAC" w:rsidP="00A36179">
            <w:pPr>
              <w:rPr>
                <w:ins w:id="349" w:author="kato hiroaki" w:date="2021-05-20T14:27:00Z"/>
                <w:rFonts w:ascii="ＭＳ Ｐゴシック" w:eastAsia="ＭＳ Ｐゴシック" w:hAnsi="ＭＳ Ｐゴシック"/>
                <w:sz w:val="24"/>
                <w:szCs w:val="24"/>
                <w:rPrChange w:id="350" w:author="kato hiroaki" w:date="2021-05-20T14:27:00Z">
                  <w:rPr>
                    <w:ins w:id="351" w:author="kato hiroaki" w:date="2021-05-20T14:27:00Z"/>
                    <w:sz w:val="48"/>
                    <w:szCs w:val="48"/>
                  </w:rPr>
                </w:rPrChange>
              </w:rPr>
            </w:pPr>
            <w:bookmarkStart w:id="352" w:name="_Toc72412248"/>
            <w:ins w:id="353" w:author="kato hiroaki" w:date="2021-05-20T15:46:00Z">
              <w:r>
                <w:rPr>
                  <w:rFonts w:ascii="ＭＳ Ｐゴシック" w:eastAsia="ＭＳ Ｐゴシック" w:hAnsi="ＭＳ Ｐゴシック" w:hint="eastAsia"/>
                  <w:sz w:val="24"/>
                  <w:szCs w:val="24"/>
                </w:rPr>
                <w:t>O</w:t>
              </w:r>
              <w:r>
                <w:rPr>
                  <w:rFonts w:ascii="ＭＳ Ｐゴシック" w:eastAsia="ＭＳ Ｐゴシック" w:hAnsi="ＭＳ Ｐゴシック"/>
                  <w:sz w:val="24"/>
                  <w:szCs w:val="24"/>
                </w:rPr>
                <w:t>S</w:t>
              </w:r>
            </w:ins>
          </w:p>
        </w:tc>
        <w:tc>
          <w:tcPr>
            <w:tcW w:w="2835" w:type="dxa"/>
          </w:tcPr>
          <w:p w14:paraId="6DC861D0" w14:textId="0B85FE3D" w:rsidR="00933EAC" w:rsidRPr="00CE082B" w:rsidRDefault="00933EAC" w:rsidP="00A36179">
            <w:pPr>
              <w:rPr>
                <w:ins w:id="354" w:author="kato hiroaki" w:date="2021-05-20T14:27:00Z"/>
                <w:rFonts w:ascii="ＭＳ Ｐゴシック" w:eastAsia="ＭＳ Ｐゴシック" w:hAnsi="ＭＳ Ｐゴシック"/>
                <w:sz w:val="24"/>
                <w:szCs w:val="24"/>
                <w:rPrChange w:id="355" w:author="kato hiroaki" w:date="2021-05-20T14:27:00Z">
                  <w:rPr>
                    <w:ins w:id="356" w:author="kato hiroaki" w:date="2021-05-20T14:27:00Z"/>
                    <w:sz w:val="48"/>
                    <w:szCs w:val="48"/>
                  </w:rPr>
                </w:rPrChange>
              </w:rPr>
            </w:pPr>
            <w:ins w:id="357" w:author="kato hiroaki" w:date="2021-05-20T14:27:00Z">
              <w:r w:rsidRPr="00CE082B">
                <w:rPr>
                  <w:rFonts w:ascii="ＭＳ Ｐゴシック" w:eastAsia="ＭＳ Ｐゴシック" w:hAnsi="ＭＳ Ｐゴシック"/>
                  <w:sz w:val="24"/>
                  <w:szCs w:val="24"/>
                  <w:rPrChange w:id="358" w:author="kato hiroaki" w:date="2021-05-20T14:27:00Z">
                    <w:rPr/>
                  </w:rPrChange>
                </w:rPr>
                <w:t>Windows10 Pro</w:t>
              </w:r>
            </w:ins>
          </w:p>
        </w:tc>
        <w:tc>
          <w:tcPr>
            <w:tcW w:w="2835" w:type="dxa"/>
          </w:tcPr>
          <w:p w14:paraId="75ABC096" w14:textId="28E15D19" w:rsidR="00933EAC" w:rsidRPr="00CE082B" w:rsidRDefault="00933EAC" w:rsidP="00A36179">
            <w:pPr>
              <w:rPr>
                <w:ins w:id="359" w:author="kato hiroaki" w:date="2021-05-21T09:14:00Z"/>
                <w:rFonts w:ascii="ＭＳ Ｐゴシック" w:eastAsia="ＭＳ Ｐゴシック" w:hAnsi="ＭＳ Ｐゴシック"/>
                <w:sz w:val="24"/>
                <w:szCs w:val="24"/>
              </w:rPr>
            </w:pPr>
            <w:ins w:id="360" w:author="kato hiroaki" w:date="2021-05-21T09:14:00Z">
              <w:r w:rsidRPr="00D7626B">
                <w:rPr>
                  <w:rFonts w:ascii="ＭＳ Ｐゴシック" w:eastAsia="ＭＳ Ｐゴシック" w:hAnsi="ＭＳ Ｐゴシック"/>
                  <w:sz w:val="24"/>
                  <w:szCs w:val="24"/>
                </w:rPr>
                <w:t>20H2</w:t>
              </w:r>
            </w:ins>
          </w:p>
        </w:tc>
      </w:tr>
      <w:tr w:rsidR="00933EAC" w:rsidRPr="00CE082B" w14:paraId="7B5C327F" w14:textId="5908361F" w:rsidTr="00816687">
        <w:trPr>
          <w:ins w:id="361" w:author="kato hiroaki" w:date="2021-05-20T14:27:00Z"/>
        </w:trPr>
        <w:tc>
          <w:tcPr>
            <w:tcW w:w="2694" w:type="dxa"/>
          </w:tcPr>
          <w:p w14:paraId="07D40C9C" w14:textId="0A786271" w:rsidR="00933EAC" w:rsidRPr="00CE082B" w:rsidRDefault="00933EAC" w:rsidP="00A36179">
            <w:pPr>
              <w:rPr>
                <w:ins w:id="362" w:author="kato hiroaki" w:date="2021-05-20T14:27:00Z"/>
                <w:rFonts w:ascii="ＭＳ Ｐゴシック" w:eastAsia="ＭＳ Ｐゴシック" w:hAnsi="ＭＳ Ｐゴシック"/>
                <w:sz w:val="24"/>
                <w:szCs w:val="24"/>
                <w:rPrChange w:id="363" w:author="kato hiroaki" w:date="2021-05-20T14:27:00Z">
                  <w:rPr>
                    <w:ins w:id="364" w:author="kato hiroaki" w:date="2021-05-20T14:27:00Z"/>
                    <w:sz w:val="48"/>
                    <w:szCs w:val="48"/>
                  </w:rPr>
                </w:rPrChange>
              </w:rPr>
            </w:pPr>
            <w:ins w:id="365" w:author="kato hiroaki" w:date="2021-05-20T15:46:00Z">
              <w:r>
                <w:rPr>
                  <w:rFonts w:ascii="ＭＳ Ｐゴシック" w:eastAsia="ＭＳ Ｐゴシック" w:hAnsi="ＭＳ Ｐゴシック" w:hint="eastAsia"/>
                  <w:sz w:val="24"/>
                  <w:szCs w:val="24"/>
                </w:rPr>
                <w:t>開発</w:t>
              </w:r>
            </w:ins>
            <w:ins w:id="366" w:author="kato hiroaki" w:date="2021-05-20T14:27:00Z">
              <w:r w:rsidRPr="00CE082B">
                <w:rPr>
                  <w:rFonts w:ascii="ＭＳ Ｐゴシック" w:eastAsia="ＭＳ Ｐゴシック" w:hAnsi="ＭＳ Ｐゴシック" w:hint="eastAsia"/>
                  <w:sz w:val="24"/>
                  <w:szCs w:val="24"/>
                  <w:rPrChange w:id="367" w:author="kato hiroaki" w:date="2021-05-20T14:27:00Z">
                    <w:rPr>
                      <w:rFonts w:hint="eastAsia"/>
                    </w:rPr>
                  </w:rPrChange>
                </w:rPr>
                <w:t>言語</w:t>
              </w:r>
            </w:ins>
          </w:p>
        </w:tc>
        <w:tc>
          <w:tcPr>
            <w:tcW w:w="2835" w:type="dxa"/>
          </w:tcPr>
          <w:p w14:paraId="6CF48340" w14:textId="77777777" w:rsidR="00933EAC" w:rsidRPr="00CE082B" w:rsidRDefault="00933EAC" w:rsidP="00A36179">
            <w:pPr>
              <w:rPr>
                <w:ins w:id="368" w:author="kato hiroaki" w:date="2021-05-20T14:27:00Z"/>
                <w:rFonts w:ascii="ＭＳ Ｐゴシック" w:eastAsia="ＭＳ Ｐゴシック" w:hAnsi="ＭＳ Ｐゴシック"/>
                <w:sz w:val="24"/>
                <w:szCs w:val="24"/>
                <w:rPrChange w:id="369" w:author="kato hiroaki" w:date="2021-05-20T14:27:00Z">
                  <w:rPr>
                    <w:ins w:id="370" w:author="kato hiroaki" w:date="2021-05-20T14:27:00Z"/>
                    <w:sz w:val="48"/>
                    <w:szCs w:val="48"/>
                  </w:rPr>
                </w:rPrChange>
              </w:rPr>
            </w:pPr>
            <w:ins w:id="371" w:author="kato hiroaki" w:date="2021-05-20T14:27:00Z">
              <w:r w:rsidRPr="00CE082B">
                <w:rPr>
                  <w:rFonts w:ascii="ＭＳ Ｐゴシック" w:eastAsia="ＭＳ Ｐゴシック" w:hAnsi="ＭＳ Ｐゴシック"/>
                  <w:sz w:val="24"/>
                  <w:szCs w:val="24"/>
                  <w:rPrChange w:id="372" w:author="kato hiroaki" w:date="2021-05-20T14:27:00Z">
                    <w:rPr/>
                  </w:rPrChange>
                </w:rPr>
                <w:t>Node.js</w:t>
              </w:r>
            </w:ins>
          </w:p>
        </w:tc>
        <w:tc>
          <w:tcPr>
            <w:tcW w:w="2835" w:type="dxa"/>
          </w:tcPr>
          <w:p w14:paraId="2B113860" w14:textId="0B561D43" w:rsidR="00933EAC" w:rsidRPr="00CE082B" w:rsidRDefault="00933EAC" w:rsidP="00A36179">
            <w:pPr>
              <w:rPr>
                <w:ins w:id="373" w:author="kato hiroaki" w:date="2021-05-21T09:14:00Z"/>
                <w:rFonts w:ascii="ＭＳ Ｐゴシック" w:eastAsia="ＭＳ Ｐゴシック" w:hAnsi="ＭＳ Ｐゴシック"/>
                <w:sz w:val="24"/>
                <w:szCs w:val="24"/>
              </w:rPr>
            </w:pPr>
            <w:ins w:id="374" w:author="kato hiroaki" w:date="2021-05-21T09:14:00Z">
              <w:r w:rsidRPr="00933EAC">
                <w:rPr>
                  <w:rFonts w:ascii="ＭＳ Ｐゴシック" w:eastAsia="ＭＳ Ｐゴシック" w:hAnsi="ＭＳ Ｐゴシック"/>
                  <w:sz w:val="24"/>
                  <w:szCs w:val="24"/>
                </w:rPr>
                <w:t>v14.15.4</w:t>
              </w:r>
            </w:ins>
          </w:p>
        </w:tc>
      </w:tr>
      <w:tr w:rsidR="00933EAC" w:rsidRPr="00CE082B" w14:paraId="7D691DB4" w14:textId="4EAC910B" w:rsidTr="00816687">
        <w:trPr>
          <w:ins w:id="375" w:author="kato hiroaki" w:date="2021-05-20T15:48:00Z"/>
        </w:trPr>
        <w:tc>
          <w:tcPr>
            <w:tcW w:w="2694" w:type="dxa"/>
          </w:tcPr>
          <w:p w14:paraId="3C897910" w14:textId="0B400438" w:rsidR="00933EAC" w:rsidRDefault="00933EAC" w:rsidP="00A36179">
            <w:pPr>
              <w:rPr>
                <w:ins w:id="376" w:author="kato hiroaki" w:date="2021-05-20T15:48:00Z"/>
                <w:rFonts w:ascii="ＭＳ Ｐゴシック" w:eastAsia="ＭＳ Ｐゴシック" w:hAnsi="ＭＳ Ｐゴシック"/>
                <w:sz w:val="24"/>
                <w:szCs w:val="24"/>
              </w:rPr>
            </w:pPr>
            <w:ins w:id="377" w:author="kato hiroaki" w:date="2021-05-20T15:48:00Z">
              <w:r>
                <w:rPr>
                  <w:rFonts w:ascii="ＭＳ Ｐゴシック" w:eastAsia="ＭＳ Ｐゴシック" w:hAnsi="ＭＳ Ｐゴシック" w:hint="eastAsia"/>
                  <w:sz w:val="24"/>
                  <w:szCs w:val="24"/>
                </w:rPr>
                <w:t>パッケージ管理ツール</w:t>
              </w:r>
            </w:ins>
          </w:p>
        </w:tc>
        <w:tc>
          <w:tcPr>
            <w:tcW w:w="2835" w:type="dxa"/>
          </w:tcPr>
          <w:p w14:paraId="00F62153" w14:textId="05B05DFF" w:rsidR="00933EAC" w:rsidRPr="00CE082B" w:rsidRDefault="00933EAC" w:rsidP="00A36179">
            <w:pPr>
              <w:rPr>
                <w:ins w:id="378" w:author="kato hiroaki" w:date="2021-05-20T15:48:00Z"/>
                <w:rFonts w:ascii="ＭＳ Ｐゴシック" w:eastAsia="ＭＳ Ｐゴシック" w:hAnsi="ＭＳ Ｐゴシック"/>
                <w:sz w:val="24"/>
                <w:szCs w:val="24"/>
              </w:rPr>
            </w:pPr>
            <w:proofErr w:type="spellStart"/>
            <w:ins w:id="379" w:author="kato hiroaki" w:date="2021-05-20T15:48: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proofErr w:type="spellEnd"/>
            </w:ins>
          </w:p>
        </w:tc>
        <w:tc>
          <w:tcPr>
            <w:tcW w:w="2835" w:type="dxa"/>
          </w:tcPr>
          <w:p w14:paraId="4D45287D" w14:textId="5977C0E7" w:rsidR="00933EAC" w:rsidRDefault="00933EAC" w:rsidP="00A36179">
            <w:pPr>
              <w:rPr>
                <w:ins w:id="380" w:author="kato hiroaki" w:date="2021-05-21T09:14:00Z"/>
                <w:rFonts w:ascii="ＭＳ Ｐゴシック" w:eastAsia="ＭＳ Ｐゴシック" w:hAnsi="ＭＳ Ｐゴシック"/>
                <w:sz w:val="24"/>
                <w:szCs w:val="24"/>
              </w:rPr>
            </w:pPr>
            <w:ins w:id="381" w:author="kato hiroaki" w:date="2021-05-21T09:21:00Z">
              <w:r>
                <w:rPr>
                  <w:rFonts w:ascii="ＭＳ Ｐゴシック" w:eastAsia="ＭＳ Ｐゴシック" w:hAnsi="ＭＳ Ｐゴシック"/>
                  <w:sz w:val="24"/>
                  <w:szCs w:val="24"/>
                </w:rPr>
                <w:t>v</w:t>
              </w:r>
            </w:ins>
            <w:ins w:id="382" w:author="kato hiroaki" w:date="2021-05-21T09:14:00Z">
              <w:r w:rsidRPr="00933EAC">
                <w:rPr>
                  <w:rFonts w:ascii="ＭＳ Ｐゴシック" w:eastAsia="ＭＳ Ｐゴシック" w:hAnsi="ＭＳ Ｐゴシック"/>
                  <w:sz w:val="24"/>
                  <w:szCs w:val="24"/>
                </w:rPr>
                <w:t>6.14.10</w:t>
              </w:r>
            </w:ins>
          </w:p>
        </w:tc>
      </w:tr>
      <w:tr w:rsidR="00933EAC" w:rsidRPr="00CE082B" w14:paraId="60E48C47" w14:textId="712F26EA" w:rsidTr="00816687">
        <w:trPr>
          <w:ins w:id="383" w:author="kato hiroaki" w:date="2021-05-20T15:51:00Z"/>
        </w:trPr>
        <w:tc>
          <w:tcPr>
            <w:tcW w:w="2694" w:type="dxa"/>
          </w:tcPr>
          <w:p w14:paraId="10CCDD0A" w14:textId="6242D88A" w:rsidR="00933EAC" w:rsidRDefault="00933EAC" w:rsidP="00A36179">
            <w:pPr>
              <w:rPr>
                <w:ins w:id="384" w:author="kato hiroaki" w:date="2021-05-20T15:51:00Z"/>
                <w:rFonts w:ascii="ＭＳ Ｐゴシック" w:eastAsia="ＭＳ Ｐゴシック" w:hAnsi="ＭＳ Ｐゴシック"/>
                <w:sz w:val="24"/>
                <w:szCs w:val="24"/>
              </w:rPr>
            </w:pPr>
            <w:ins w:id="385" w:author="kato hiroaki" w:date="2021-05-20T15:52:00Z">
              <w:r>
                <w:rPr>
                  <w:rFonts w:ascii="ＭＳ Ｐゴシック" w:eastAsia="ＭＳ Ｐゴシック" w:hAnsi="ＭＳ Ｐゴシック" w:hint="eastAsia"/>
                  <w:sz w:val="24"/>
                  <w:szCs w:val="24"/>
                </w:rPr>
                <w:t>タスクランナー</w:t>
              </w:r>
            </w:ins>
          </w:p>
        </w:tc>
        <w:tc>
          <w:tcPr>
            <w:tcW w:w="2835" w:type="dxa"/>
          </w:tcPr>
          <w:p w14:paraId="1E4890B7" w14:textId="3E579FCC" w:rsidR="00933EAC" w:rsidRDefault="00933EAC" w:rsidP="00A36179">
            <w:pPr>
              <w:rPr>
                <w:ins w:id="386" w:author="kato hiroaki" w:date="2021-05-20T15:51:00Z"/>
                <w:rFonts w:ascii="ＭＳ Ｐゴシック" w:eastAsia="ＭＳ Ｐゴシック" w:hAnsi="ＭＳ Ｐゴシック"/>
                <w:sz w:val="24"/>
                <w:szCs w:val="24"/>
              </w:rPr>
            </w:pPr>
            <w:proofErr w:type="spellStart"/>
            <w:ins w:id="387" w:author="kato hiroaki" w:date="2021-05-20T15:52:00Z">
              <w:r>
                <w:rPr>
                  <w:rFonts w:ascii="ＭＳ Ｐゴシック" w:eastAsia="ＭＳ Ｐゴシック" w:hAnsi="ＭＳ Ｐゴシック" w:hint="eastAsia"/>
                  <w:sz w:val="24"/>
                  <w:szCs w:val="24"/>
                </w:rPr>
                <w:t>n</w:t>
              </w:r>
              <w:r>
                <w:rPr>
                  <w:rFonts w:ascii="ＭＳ Ｐゴシック" w:eastAsia="ＭＳ Ｐゴシック" w:hAnsi="ＭＳ Ｐゴシック"/>
                  <w:sz w:val="24"/>
                  <w:szCs w:val="24"/>
                </w:rPr>
                <w:t>pm</w:t>
              </w:r>
            </w:ins>
            <w:proofErr w:type="spellEnd"/>
          </w:p>
        </w:tc>
        <w:tc>
          <w:tcPr>
            <w:tcW w:w="2835" w:type="dxa"/>
          </w:tcPr>
          <w:p w14:paraId="38F4C13D" w14:textId="62303189" w:rsidR="00933EAC" w:rsidRDefault="00933EAC" w:rsidP="00A36179">
            <w:pPr>
              <w:rPr>
                <w:ins w:id="388" w:author="kato hiroaki" w:date="2021-05-21T09:14:00Z"/>
                <w:rFonts w:ascii="ＭＳ Ｐゴシック" w:eastAsia="ＭＳ Ｐゴシック" w:hAnsi="ＭＳ Ｐゴシック"/>
                <w:sz w:val="24"/>
                <w:szCs w:val="24"/>
              </w:rPr>
            </w:pPr>
            <w:ins w:id="389" w:author="kato hiroaki" w:date="2021-05-21T09:21:00Z">
              <w:r>
                <w:rPr>
                  <w:rFonts w:ascii="ＭＳ Ｐゴシック" w:eastAsia="ＭＳ Ｐゴシック" w:hAnsi="ＭＳ Ｐゴシック"/>
                  <w:sz w:val="24"/>
                  <w:szCs w:val="24"/>
                </w:rPr>
                <w:t>v</w:t>
              </w:r>
            </w:ins>
            <w:ins w:id="390" w:author="kato hiroaki" w:date="2021-05-21T09:14:00Z">
              <w:r w:rsidRPr="00933EAC">
                <w:rPr>
                  <w:rFonts w:ascii="ＭＳ Ｐゴシック" w:eastAsia="ＭＳ Ｐゴシック" w:hAnsi="ＭＳ Ｐゴシック"/>
                  <w:sz w:val="24"/>
                  <w:szCs w:val="24"/>
                </w:rPr>
                <w:t>6.14.10</w:t>
              </w:r>
            </w:ins>
          </w:p>
        </w:tc>
      </w:tr>
      <w:tr w:rsidR="00933EAC" w:rsidRPr="00CE082B" w14:paraId="1D42F894" w14:textId="20A62019" w:rsidTr="00816687">
        <w:trPr>
          <w:ins w:id="391" w:author="kato hiroaki" w:date="2021-05-20T14:27:00Z"/>
        </w:trPr>
        <w:tc>
          <w:tcPr>
            <w:tcW w:w="2694" w:type="dxa"/>
          </w:tcPr>
          <w:p w14:paraId="1B0A22E8" w14:textId="77777777" w:rsidR="00933EAC" w:rsidRPr="00CE082B" w:rsidRDefault="00933EAC" w:rsidP="00A36179">
            <w:pPr>
              <w:rPr>
                <w:ins w:id="392" w:author="kato hiroaki" w:date="2021-05-20T14:27:00Z"/>
                <w:rFonts w:ascii="ＭＳ Ｐゴシック" w:eastAsia="ＭＳ Ｐゴシック" w:hAnsi="ＭＳ Ｐゴシック"/>
                <w:sz w:val="24"/>
                <w:szCs w:val="24"/>
                <w:rPrChange w:id="393" w:author="kato hiroaki" w:date="2021-05-20T14:27:00Z">
                  <w:rPr>
                    <w:ins w:id="394" w:author="kato hiroaki" w:date="2021-05-20T14:27:00Z"/>
                    <w:sz w:val="48"/>
                    <w:szCs w:val="48"/>
                  </w:rPr>
                </w:rPrChange>
              </w:rPr>
            </w:pPr>
            <w:ins w:id="395" w:author="kato hiroaki" w:date="2021-05-20T14:27:00Z">
              <w:r w:rsidRPr="00CE082B">
                <w:rPr>
                  <w:rFonts w:ascii="ＭＳ Ｐゴシック" w:eastAsia="ＭＳ Ｐゴシック" w:hAnsi="ＭＳ Ｐゴシック" w:hint="eastAsia"/>
                  <w:sz w:val="24"/>
                  <w:szCs w:val="24"/>
                  <w:rPrChange w:id="396" w:author="kato hiroaki" w:date="2021-05-20T14:27:00Z">
                    <w:rPr>
                      <w:rFonts w:hint="eastAsia"/>
                    </w:rPr>
                  </w:rPrChange>
                </w:rPr>
                <w:t>使用ライブラリ</w:t>
              </w:r>
            </w:ins>
          </w:p>
        </w:tc>
        <w:tc>
          <w:tcPr>
            <w:tcW w:w="2835" w:type="dxa"/>
          </w:tcPr>
          <w:p w14:paraId="6EE9DFFE" w14:textId="77777777" w:rsidR="00933EAC" w:rsidRPr="00CE082B" w:rsidRDefault="00933EAC" w:rsidP="00A36179">
            <w:pPr>
              <w:rPr>
                <w:ins w:id="397" w:author="kato hiroaki" w:date="2021-05-20T14:27:00Z"/>
                <w:rFonts w:ascii="ＭＳ Ｐゴシック" w:eastAsia="ＭＳ Ｐゴシック" w:hAnsi="ＭＳ Ｐゴシック"/>
                <w:sz w:val="24"/>
                <w:szCs w:val="24"/>
                <w:rPrChange w:id="398" w:author="kato hiroaki" w:date="2021-05-20T14:27:00Z">
                  <w:rPr>
                    <w:ins w:id="399" w:author="kato hiroaki" w:date="2021-05-20T14:27:00Z"/>
                    <w:sz w:val="48"/>
                    <w:szCs w:val="48"/>
                  </w:rPr>
                </w:rPrChange>
              </w:rPr>
            </w:pPr>
            <w:ins w:id="400" w:author="kato hiroaki" w:date="2021-05-20T14:27:00Z">
              <w:r w:rsidRPr="00CE082B">
                <w:rPr>
                  <w:rFonts w:ascii="ＭＳ Ｐゴシック" w:eastAsia="ＭＳ Ｐゴシック" w:hAnsi="ＭＳ Ｐゴシック"/>
                  <w:sz w:val="24"/>
                  <w:szCs w:val="24"/>
                  <w:rPrChange w:id="401" w:author="kato hiroaki" w:date="2021-05-20T14:27:00Z">
                    <w:rPr/>
                  </w:rPrChange>
                </w:rPr>
                <w:t>Electron</w:t>
              </w:r>
            </w:ins>
          </w:p>
        </w:tc>
        <w:tc>
          <w:tcPr>
            <w:tcW w:w="2835" w:type="dxa"/>
          </w:tcPr>
          <w:p w14:paraId="202A17E1" w14:textId="17321604" w:rsidR="00933EAC" w:rsidRPr="00CE082B" w:rsidRDefault="00933EAC" w:rsidP="00A36179">
            <w:pPr>
              <w:rPr>
                <w:ins w:id="402" w:author="kato hiroaki" w:date="2021-05-21T09:14:00Z"/>
                <w:rFonts w:ascii="ＭＳ Ｐゴシック" w:eastAsia="ＭＳ Ｐゴシック" w:hAnsi="ＭＳ Ｐゴシック"/>
                <w:sz w:val="24"/>
                <w:szCs w:val="24"/>
              </w:rPr>
            </w:pPr>
            <w:ins w:id="403" w:author="kato hiroaki" w:date="2021-05-21T09:15:00Z">
              <w:r w:rsidRPr="00933EAC">
                <w:rPr>
                  <w:rFonts w:ascii="ＭＳ Ｐゴシック" w:eastAsia="ＭＳ Ｐゴシック" w:hAnsi="ＭＳ Ｐゴシック"/>
                  <w:sz w:val="24"/>
                  <w:szCs w:val="24"/>
                </w:rPr>
                <w:t>v12.0.8</w:t>
              </w:r>
            </w:ins>
          </w:p>
        </w:tc>
      </w:tr>
      <w:tr w:rsidR="00933EAC" w:rsidRPr="00CE082B" w14:paraId="6031E565" w14:textId="09E2E071" w:rsidTr="00816687">
        <w:trPr>
          <w:ins w:id="404" w:author="kato hiroaki" w:date="2021-05-21T09:13:00Z"/>
        </w:trPr>
        <w:tc>
          <w:tcPr>
            <w:tcW w:w="2694" w:type="dxa"/>
          </w:tcPr>
          <w:p w14:paraId="7582C337" w14:textId="43A3D683" w:rsidR="00933EAC" w:rsidRPr="00CE082B" w:rsidRDefault="00933EAC" w:rsidP="00A36179">
            <w:pPr>
              <w:rPr>
                <w:ins w:id="405" w:author="kato hiroaki" w:date="2021-05-21T09:13:00Z"/>
                <w:rFonts w:ascii="ＭＳ Ｐゴシック" w:eastAsia="ＭＳ Ｐゴシック" w:hAnsi="ＭＳ Ｐゴシック"/>
                <w:sz w:val="24"/>
                <w:szCs w:val="24"/>
              </w:rPr>
            </w:pPr>
            <w:ins w:id="406" w:author="kato hiroaki" w:date="2021-05-21T09:13:00Z">
              <w:r>
                <w:rPr>
                  <w:rFonts w:ascii="ＭＳ Ｐゴシック" w:eastAsia="ＭＳ Ｐゴシック" w:hAnsi="ＭＳ Ｐゴシック" w:hint="eastAsia"/>
                  <w:sz w:val="24"/>
                  <w:szCs w:val="24"/>
                </w:rPr>
                <w:t>ブラウザ</w:t>
              </w:r>
            </w:ins>
          </w:p>
        </w:tc>
        <w:tc>
          <w:tcPr>
            <w:tcW w:w="2835" w:type="dxa"/>
          </w:tcPr>
          <w:p w14:paraId="3487FE41" w14:textId="36429CD5" w:rsidR="00933EAC" w:rsidRPr="00CE082B" w:rsidRDefault="00933EAC" w:rsidP="00A36179">
            <w:pPr>
              <w:rPr>
                <w:ins w:id="407" w:author="kato hiroaki" w:date="2021-05-21T09:13:00Z"/>
                <w:rFonts w:ascii="ＭＳ Ｐゴシック" w:eastAsia="ＭＳ Ｐゴシック" w:hAnsi="ＭＳ Ｐゴシック"/>
                <w:sz w:val="24"/>
                <w:szCs w:val="24"/>
              </w:rPr>
            </w:pPr>
            <w:ins w:id="408" w:author="kato hiroaki" w:date="2021-05-21T09:13: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hromi</w:t>
              </w:r>
            </w:ins>
            <w:ins w:id="409" w:author="kato hiroaki" w:date="2021-05-21T09:14:00Z">
              <w:r>
                <w:rPr>
                  <w:rFonts w:ascii="ＭＳ Ｐゴシック" w:eastAsia="ＭＳ Ｐゴシック" w:hAnsi="ＭＳ Ｐゴシック"/>
                  <w:sz w:val="24"/>
                  <w:szCs w:val="24"/>
                </w:rPr>
                <w:t>um</w:t>
              </w:r>
            </w:ins>
          </w:p>
        </w:tc>
        <w:tc>
          <w:tcPr>
            <w:tcW w:w="2835" w:type="dxa"/>
          </w:tcPr>
          <w:p w14:paraId="5FC91063" w14:textId="31CE7BFF" w:rsidR="00933EAC" w:rsidRDefault="00933EAC" w:rsidP="00A36179">
            <w:pPr>
              <w:rPr>
                <w:ins w:id="410" w:author="kato hiroaki" w:date="2021-05-21T09:14:00Z"/>
                <w:rFonts w:ascii="ＭＳ Ｐゴシック" w:eastAsia="ＭＳ Ｐゴシック" w:hAnsi="ＭＳ Ｐゴシック"/>
                <w:sz w:val="24"/>
                <w:szCs w:val="24"/>
              </w:rPr>
            </w:pPr>
            <w:ins w:id="411" w:author="kato hiroaki" w:date="2021-05-21T09:21:00Z">
              <w:r>
                <w:rPr>
                  <w:rFonts w:ascii="ＭＳ Ｐゴシック" w:eastAsia="ＭＳ Ｐゴシック" w:hAnsi="ＭＳ Ｐゴシック"/>
                  <w:sz w:val="24"/>
                  <w:szCs w:val="24"/>
                </w:rPr>
                <w:t>v</w:t>
              </w:r>
              <w:r w:rsidRPr="00933EAC">
                <w:rPr>
                  <w:rFonts w:ascii="ＭＳ Ｐゴシック" w:eastAsia="ＭＳ Ｐゴシック" w:hAnsi="ＭＳ Ｐゴシック"/>
                  <w:sz w:val="24"/>
                  <w:szCs w:val="24"/>
                </w:rPr>
                <w:t>89.0.4389.12</w:t>
              </w:r>
              <w:r>
                <w:rPr>
                  <w:rFonts w:ascii="ＭＳ Ｐゴシック" w:eastAsia="ＭＳ Ｐゴシック" w:hAnsi="ＭＳ Ｐゴシック" w:hint="eastAsia"/>
                  <w:sz w:val="24"/>
                  <w:szCs w:val="24"/>
                </w:rPr>
                <w:t>8</w:t>
              </w:r>
            </w:ins>
          </w:p>
        </w:tc>
      </w:tr>
      <w:tr w:rsidR="00933EAC" w:rsidRPr="00CE082B" w14:paraId="1E3314D1" w14:textId="3F868ECA" w:rsidTr="00816687">
        <w:trPr>
          <w:ins w:id="412" w:author="kato hiroaki" w:date="2021-05-20T15:50:00Z"/>
        </w:trPr>
        <w:tc>
          <w:tcPr>
            <w:tcW w:w="2694" w:type="dxa"/>
          </w:tcPr>
          <w:p w14:paraId="47503FB4" w14:textId="0A3D1BAA" w:rsidR="00933EAC" w:rsidRPr="00CE082B" w:rsidRDefault="00933EAC" w:rsidP="00A36179">
            <w:pPr>
              <w:rPr>
                <w:ins w:id="413" w:author="kato hiroaki" w:date="2021-05-20T15:50:00Z"/>
                <w:rFonts w:ascii="ＭＳ Ｐゴシック" w:eastAsia="ＭＳ Ｐゴシック" w:hAnsi="ＭＳ Ｐゴシック"/>
                <w:sz w:val="24"/>
                <w:szCs w:val="24"/>
              </w:rPr>
            </w:pPr>
            <w:ins w:id="414" w:author="kato hiroaki" w:date="2021-05-20T15:50:00Z">
              <w:r>
                <w:rPr>
                  <w:rFonts w:ascii="ＭＳ Ｐゴシック" w:eastAsia="ＭＳ Ｐゴシック" w:hAnsi="ＭＳ Ｐゴシック" w:hint="eastAsia"/>
                  <w:sz w:val="24"/>
                  <w:szCs w:val="24"/>
                </w:rPr>
                <w:t>パッケージングツール</w:t>
              </w:r>
            </w:ins>
          </w:p>
        </w:tc>
        <w:tc>
          <w:tcPr>
            <w:tcW w:w="2835" w:type="dxa"/>
          </w:tcPr>
          <w:p w14:paraId="6CA8AE49" w14:textId="3152369B" w:rsidR="00933EAC" w:rsidRPr="00CE082B" w:rsidRDefault="00933EAC" w:rsidP="00A36179">
            <w:pPr>
              <w:rPr>
                <w:ins w:id="415" w:author="kato hiroaki" w:date="2021-05-20T15:50:00Z"/>
                <w:rFonts w:ascii="ＭＳ Ｐゴシック" w:eastAsia="ＭＳ Ｐゴシック" w:hAnsi="ＭＳ Ｐゴシック"/>
                <w:sz w:val="24"/>
                <w:szCs w:val="24"/>
              </w:rPr>
            </w:pPr>
            <w:ins w:id="416" w:author="kato hiroaki" w:date="2021-05-20T15:50:00Z">
              <w:r>
                <w:rPr>
                  <w:rFonts w:ascii="ＭＳ Ｐゴシック" w:eastAsia="ＭＳ Ｐゴシック" w:hAnsi="ＭＳ Ｐゴシック"/>
                  <w:sz w:val="24"/>
                  <w:szCs w:val="24"/>
                </w:rPr>
                <w:t>electron-packager</w:t>
              </w:r>
            </w:ins>
          </w:p>
        </w:tc>
        <w:tc>
          <w:tcPr>
            <w:tcW w:w="2835" w:type="dxa"/>
          </w:tcPr>
          <w:p w14:paraId="2820B9A5" w14:textId="1340CE33" w:rsidR="00933EAC" w:rsidRDefault="00933EAC" w:rsidP="00A36179">
            <w:pPr>
              <w:rPr>
                <w:ins w:id="417" w:author="kato hiroaki" w:date="2021-05-21T09:14:00Z"/>
                <w:rFonts w:ascii="ＭＳ Ｐゴシック" w:eastAsia="ＭＳ Ｐゴシック" w:hAnsi="ＭＳ Ｐゴシック"/>
                <w:sz w:val="24"/>
                <w:szCs w:val="24"/>
              </w:rPr>
            </w:pPr>
            <w:ins w:id="418" w:author="kato hiroaki" w:date="2021-05-21T09:21: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15.2.0</w:t>
              </w:r>
            </w:ins>
          </w:p>
        </w:tc>
      </w:tr>
      <w:tr w:rsidR="00933EAC" w:rsidRPr="00CE082B" w14:paraId="31DB5E21" w14:textId="0A7EB5C1" w:rsidTr="00816687">
        <w:trPr>
          <w:ins w:id="419" w:author="kato hiroaki" w:date="2021-05-20T15:47:00Z"/>
        </w:trPr>
        <w:tc>
          <w:tcPr>
            <w:tcW w:w="2694" w:type="dxa"/>
          </w:tcPr>
          <w:p w14:paraId="60F2F92F" w14:textId="36B82720" w:rsidR="00933EAC" w:rsidRPr="00CE082B" w:rsidRDefault="00933EAC" w:rsidP="00A36179">
            <w:pPr>
              <w:rPr>
                <w:ins w:id="420" w:author="kato hiroaki" w:date="2021-05-20T15:47:00Z"/>
                <w:rFonts w:ascii="ＭＳ Ｐゴシック" w:eastAsia="ＭＳ Ｐゴシック" w:hAnsi="ＭＳ Ｐゴシック"/>
                <w:sz w:val="24"/>
                <w:szCs w:val="24"/>
              </w:rPr>
            </w:pPr>
            <w:ins w:id="421" w:author="kato hiroaki" w:date="2021-05-20T15:49: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44E7B41" w14:textId="00CA5B54" w:rsidR="00933EAC" w:rsidRPr="00CE082B" w:rsidRDefault="00933EAC" w:rsidP="00A36179">
            <w:pPr>
              <w:rPr>
                <w:ins w:id="422" w:author="kato hiroaki" w:date="2021-05-20T15:47:00Z"/>
                <w:rFonts w:ascii="ＭＳ Ｐゴシック" w:eastAsia="ＭＳ Ｐゴシック" w:hAnsi="ＭＳ Ｐゴシック"/>
                <w:sz w:val="24"/>
                <w:szCs w:val="24"/>
              </w:rPr>
            </w:pPr>
            <w:ins w:id="423" w:author="kato hiroaki" w:date="2021-05-20T15:52:00Z">
              <w:r>
                <w:rPr>
                  <w:rFonts w:ascii="ＭＳ Ｐゴシック" w:eastAsia="ＭＳ Ｐゴシック" w:hAnsi="ＭＳ Ｐゴシック"/>
                  <w:sz w:val="24"/>
                  <w:szCs w:val="24"/>
                </w:rPr>
                <w:t>k</w:t>
              </w:r>
            </w:ins>
            <w:ins w:id="424" w:author="kato hiroaki" w:date="2021-05-20T15:49:00Z">
              <w:r>
                <w:rPr>
                  <w:rFonts w:ascii="ＭＳ Ｐゴシック" w:eastAsia="ＭＳ Ｐゴシック" w:hAnsi="ＭＳ Ｐゴシック"/>
                  <w:sz w:val="24"/>
                  <w:szCs w:val="24"/>
                </w:rPr>
                <w:t>arma</w:t>
              </w:r>
            </w:ins>
          </w:p>
        </w:tc>
        <w:tc>
          <w:tcPr>
            <w:tcW w:w="2835" w:type="dxa"/>
          </w:tcPr>
          <w:p w14:paraId="3A0F532D" w14:textId="401437A1" w:rsidR="00933EAC" w:rsidRDefault="00933EAC">
            <w:pPr>
              <w:tabs>
                <w:tab w:val="left" w:pos="709"/>
              </w:tabs>
              <w:rPr>
                <w:ins w:id="425" w:author="kato hiroaki" w:date="2021-05-21T09:14:00Z"/>
                <w:rFonts w:ascii="ＭＳ Ｐゴシック" w:eastAsia="ＭＳ Ｐゴシック" w:hAnsi="ＭＳ Ｐゴシック"/>
                <w:sz w:val="24"/>
                <w:szCs w:val="24"/>
              </w:rPr>
              <w:pPrChange w:id="426" w:author="kato hiroaki" w:date="2021-05-21T09:22:00Z">
                <w:pPr>
                  <w:framePr w:hSpace="142" w:wrap="around" w:vAnchor="text" w:hAnchor="page" w:x="2277" w:y="1077"/>
                </w:pPr>
              </w:pPrChange>
            </w:pPr>
            <w:ins w:id="427" w:author="kato hiroaki" w:date="2021-05-21T09:21:00Z">
              <w:r>
                <w:rPr>
                  <w:rFonts w:ascii="ＭＳ Ｐゴシック" w:eastAsia="ＭＳ Ｐゴシック" w:hAnsi="ＭＳ Ｐゴシック" w:hint="eastAsia"/>
                  <w:sz w:val="24"/>
                  <w:szCs w:val="24"/>
                </w:rPr>
                <w:t>v</w:t>
              </w:r>
            </w:ins>
            <w:ins w:id="428" w:author="kato hiroaki" w:date="2021-05-21T09:22:00Z">
              <w:r w:rsidRPr="00933EAC">
                <w:rPr>
                  <w:rFonts w:ascii="ＭＳ Ｐゴシック" w:eastAsia="ＭＳ Ｐゴシック" w:hAnsi="ＭＳ Ｐゴシック"/>
                  <w:sz w:val="24"/>
                  <w:szCs w:val="24"/>
                </w:rPr>
                <w:t>6.3.2</w:t>
              </w:r>
            </w:ins>
          </w:p>
        </w:tc>
      </w:tr>
      <w:tr w:rsidR="00933EAC" w:rsidRPr="00CE082B" w14:paraId="74054185" w14:textId="77777777" w:rsidTr="00816687">
        <w:trPr>
          <w:ins w:id="429" w:author="kato hiroaki" w:date="2021-05-21T09:21:00Z"/>
        </w:trPr>
        <w:tc>
          <w:tcPr>
            <w:tcW w:w="2694" w:type="dxa"/>
          </w:tcPr>
          <w:p w14:paraId="15E3E2FA" w14:textId="19B1EE43" w:rsidR="00933EAC" w:rsidRDefault="00933EAC" w:rsidP="00933EAC">
            <w:pPr>
              <w:rPr>
                <w:ins w:id="430" w:author="kato hiroaki" w:date="2021-05-21T09:21:00Z"/>
                <w:rFonts w:ascii="ＭＳ Ｐゴシック" w:eastAsia="ＭＳ Ｐゴシック" w:hAnsi="ＭＳ Ｐゴシック"/>
                <w:sz w:val="24"/>
                <w:szCs w:val="24"/>
              </w:rPr>
            </w:pPr>
            <w:ins w:id="431"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62875155" w14:textId="703279C1" w:rsidR="00933EAC" w:rsidRDefault="00933EAC" w:rsidP="00933EAC">
            <w:pPr>
              <w:rPr>
                <w:ins w:id="432" w:author="kato hiroaki" w:date="2021-05-21T09:21:00Z"/>
                <w:rFonts w:ascii="ＭＳ Ｐゴシック" w:eastAsia="ＭＳ Ｐゴシック" w:hAnsi="ＭＳ Ｐゴシック"/>
                <w:sz w:val="24"/>
                <w:szCs w:val="24"/>
              </w:rPr>
            </w:pPr>
            <w:ins w:id="433" w:author="kato hiroaki" w:date="2021-05-21T09:21:00Z">
              <w:r>
                <w:rPr>
                  <w:rFonts w:ascii="ＭＳ Ｐゴシック" w:eastAsia="ＭＳ Ｐゴシック" w:hAnsi="ＭＳ Ｐゴシック" w:hint="eastAsia"/>
                  <w:sz w:val="24"/>
                  <w:szCs w:val="24"/>
                </w:rPr>
                <w:t>m</w:t>
              </w:r>
              <w:r>
                <w:rPr>
                  <w:rFonts w:ascii="ＭＳ Ｐゴシック" w:eastAsia="ＭＳ Ｐゴシック" w:hAnsi="ＭＳ Ｐゴシック"/>
                  <w:sz w:val="24"/>
                  <w:szCs w:val="24"/>
                </w:rPr>
                <w:t>ocha</w:t>
              </w:r>
            </w:ins>
          </w:p>
        </w:tc>
        <w:tc>
          <w:tcPr>
            <w:tcW w:w="2835" w:type="dxa"/>
          </w:tcPr>
          <w:p w14:paraId="7C4812C6" w14:textId="1ACC17A1" w:rsidR="00933EAC" w:rsidRDefault="00933EAC" w:rsidP="00933EAC">
            <w:pPr>
              <w:rPr>
                <w:ins w:id="434" w:author="kato hiroaki" w:date="2021-05-21T09:21:00Z"/>
                <w:rFonts w:ascii="ＭＳ Ｐゴシック" w:eastAsia="ＭＳ Ｐゴシック" w:hAnsi="ＭＳ Ｐゴシック"/>
                <w:sz w:val="24"/>
                <w:szCs w:val="24"/>
              </w:rPr>
            </w:pPr>
            <w:ins w:id="435"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8.4.0</w:t>
              </w:r>
            </w:ins>
          </w:p>
        </w:tc>
      </w:tr>
      <w:tr w:rsidR="00933EAC" w:rsidRPr="00CE082B" w14:paraId="2CECD92B" w14:textId="77777777" w:rsidTr="00816687">
        <w:trPr>
          <w:ins w:id="436" w:author="kato hiroaki" w:date="2021-05-21T09:21:00Z"/>
        </w:trPr>
        <w:tc>
          <w:tcPr>
            <w:tcW w:w="2694" w:type="dxa"/>
          </w:tcPr>
          <w:p w14:paraId="11068D7D" w14:textId="13A4E5F1" w:rsidR="00933EAC" w:rsidRDefault="00933EAC" w:rsidP="00933EAC">
            <w:pPr>
              <w:rPr>
                <w:ins w:id="437" w:author="kato hiroaki" w:date="2021-05-21T09:21:00Z"/>
                <w:rFonts w:ascii="ＭＳ Ｐゴシック" w:eastAsia="ＭＳ Ｐゴシック" w:hAnsi="ＭＳ Ｐゴシック"/>
                <w:sz w:val="24"/>
                <w:szCs w:val="24"/>
              </w:rPr>
            </w:pPr>
            <w:ins w:id="438" w:author="kato hiroaki" w:date="2021-05-21T09:21:00Z">
              <w:r>
                <w:rPr>
                  <w:rFonts w:ascii="ＭＳ Ｐゴシック" w:eastAsia="ＭＳ Ｐゴシック" w:hAnsi="ＭＳ Ｐゴシック" w:hint="eastAsia"/>
                  <w:sz w:val="24"/>
                  <w:szCs w:val="24"/>
                </w:rPr>
                <w:t>U</w:t>
              </w:r>
              <w:r>
                <w:rPr>
                  <w:rFonts w:ascii="ＭＳ Ｐゴシック" w:eastAsia="ＭＳ Ｐゴシック" w:hAnsi="ＭＳ Ｐゴシック"/>
                  <w:sz w:val="24"/>
                  <w:szCs w:val="24"/>
                </w:rPr>
                <w:t>T</w:t>
              </w:r>
              <w:r>
                <w:rPr>
                  <w:rFonts w:ascii="ＭＳ Ｐゴシック" w:eastAsia="ＭＳ Ｐゴシック" w:hAnsi="ＭＳ Ｐゴシック" w:hint="eastAsia"/>
                  <w:sz w:val="24"/>
                  <w:szCs w:val="24"/>
                </w:rPr>
                <w:t>テストライブラリ</w:t>
              </w:r>
            </w:ins>
          </w:p>
        </w:tc>
        <w:tc>
          <w:tcPr>
            <w:tcW w:w="2835" w:type="dxa"/>
          </w:tcPr>
          <w:p w14:paraId="436EAA95" w14:textId="071CE207" w:rsidR="00933EAC" w:rsidRDefault="00933EAC" w:rsidP="00933EAC">
            <w:pPr>
              <w:rPr>
                <w:ins w:id="439" w:author="kato hiroaki" w:date="2021-05-21T09:21:00Z"/>
                <w:rFonts w:ascii="ＭＳ Ｐゴシック" w:eastAsia="ＭＳ Ｐゴシック" w:hAnsi="ＭＳ Ｐゴシック"/>
                <w:sz w:val="24"/>
                <w:szCs w:val="24"/>
              </w:rPr>
            </w:pPr>
            <w:ins w:id="440" w:author="kato hiroaki" w:date="2021-05-21T09:22:00Z">
              <w:r>
                <w:rPr>
                  <w:rFonts w:ascii="ＭＳ Ｐゴシック" w:eastAsia="ＭＳ Ｐゴシック" w:hAnsi="ＭＳ Ｐゴシック"/>
                  <w:sz w:val="24"/>
                  <w:szCs w:val="24"/>
                </w:rPr>
                <w:t>karma-</w:t>
              </w:r>
            </w:ins>
            <w:ins w:id="441" w:author="kato hiroaki" w:date="2021-05-21T09:21:00Z">
              <w:r>
                <w:rPr>
                  <w:rFonts w:ascii="ＭＳ Ｐゴシック" w:eastAsia="ＭＳ Ｐゴシック" w:hAnsi="ＭＳ Ｐゴシック" w:hint="eastAsia"/>
                  <w:sz w:val="24"/>
                  <w:szCs w:val="24"/>
                </w:rPr>
                <w:t>c</w:t>
              </w:r>
              <w:r>
                <w:rPr>
                  <w:rFonts w:ascii="ＭＳ Ｐゴシック" w:eastAsia="ＭＳ Ｐゴシック" w:hAnsi="ＭＳ Ｐゴシック"/>
                  <w:sz w:val="24"/>
                  <w:szCs w:val="24"/>
                </w:rPr>
                <w:t>hai</w:t>
              </w:r>
            </w:ins>
          </w:p>
        </w:tc>
        <w:tc>
          <w:tcPr>
            <w:tcW w:w="2835" w:type="dxa"/>
          </w:tcPr>
          <w:p w14:paraId="0792FC7C" w14:textId="33CD8554" w:rsidR="00933EAC" w:rsidRDefault="00933EAC" w:rsidP="00933EAC">
            <w:pPr>
              <w:rPr>
                <w:ins w:id="442" w:author="kato hiroaki" w:date="2021-05-21T09:21:00Z"/>
                <w:rFonts w:ascii="ＭＳ Ｐゴシック" w:eastAsia="ＭＳ Ｐゴシック" w:hAnsi="ＭＳ Ｐゴシック"/>
                <w:sz w:val="24"/>
                <w:szCs w:val="24"/>
              </w:rPr>
            </w:pPr>
            <w:ins w:id="443" w:author="kato hiroaki" w:date="2021-05-21T09:22:00Z">
              <w:r>
                <w:rPr>
                  <w:rFonts w:ascii="ＭＳ Ｐゴシック" w:eastAsia="ＭＳ Ｐゴシック" w:hAnsi="ＭＳ Ｐゴシック" w:hint="eastAsia"/>
                  <w:sz w:val="24"/>
                  <w:szCs w:val="24"/>
                </w:rPr>
                <w:t>v</w:t>
              </w:r>
              <w:r w:rsidRPr="00933EAC">
                <w:rPr>
                  <w:rFonts w:ascii="ＭＳ Ｐゴシック" w:eastAsia="ＭＳ Ｐゴシック" w:hAnsi="ＭＳ Ｐゴシック"/>
                  <w:sz w:val="24"/>
                  <w:szCs w:val="24"/>
                </w:rPr>
                <w:t>0.1.0</w:t>
              </w:r>
            </w:ins>
          </w:p>
        </w:tc>
      </w:tr>
      <w:tr w:rsidR="00933EAC" w:rsidRPr="00CE082B" w14:paraId="3306B746" w14:textId="78F6C9AC" w:rsidTr="00816687">
        <w:trPr>
          <w:ins w:id="444" w:author="kato hiroaki" w:date="2021-05-20T15:49:00Z"/>
        </w:trPr>
        <w:tc>
          <w:tcPr>
            <w:tcW w:w="2694" w:type="dxa"/>
          </w:tcPr>
          <w:p w14:paraId="0E8BBB0C" w14:textId="44E4A3DB" w:rsidR="00933EAC" w:rsidRPr="00A36179" w:rsidRDefault="00933EAC" w:rsidP="00933EAC">
            <w:pPr>
              <w:rPr>
                <w:ins w:id="445" w:author="kato hiroaki" w:date="2021-05-20T15:49:00Z"/>
                <w:rPrChange w:id="446" w:author="kato hiroaki" w:date="2021-05-20T15:49:00Z">
                  <w:rPr>
                    <w:ins w:id="447" w:author="kato hiroaki" w:date="2021-05-20T15:49:00Z"/>
                    <w:rFonts w:ascii="ＭＳ Ｐゴシック" w:eastAsia="ＭＳ Ｐゴシック" w:hAnsi="ＭＳ Ｐゴシック"/>
                    <w:sz w:val="24"/>
                    <w:szCs w:val="24"/>
                  </w:rPr>
                </w:rPrChange>
              </w:rPr>
            </w:pPr>
            <w:ins w:id="448" w:author="kato hiroaki" w:date="2021-05-20T15:49:00Z">
              <w:r>
                <w:rPr>
                  <w:rFonts w:ascii="ＭＳ Ｐゴシック" w:eastAsia="ＭＳ Ｐゴシック" w:hAnsi="ＭＳ Ｐゴシック"/>
                  <w:sz w:val="24"/>
                  <w:szCs w:val="24"/>
                </w:rPr>
                <w:t>e2e</w:t>
              </w:r>
              <w:r>
                <w:rPr>
                  <w:rFonts w:ascii="ＭＳ Ｐゴシック" w:eastAsia="ＭＳ Ｐゴシック" w:hAnsi="ＭＳ Ｐゴシック" w:hint="eastAsia"/>
                  <w:sz w:val="24"/>
                  <w:szCs w:val="24"/>
                </w:rPr>
                <w:t>テストライブラリ</w:t>
              </w:r>
            </w:ins>
          </w:p>
        </w:tc>
        <w:tc>
          <w:tcPr>
            <w:tcW w:w="2835" w:type="dxa"/>
          </w:tcPr>
          <w:p w14:paraId="2193829E" w14:textId="1E695232" w:rsidR="00933EAC" w:rsidRDefault="00933EAC" w:rsidP="00933EAC">
            <w:pPr>
              <w:rPr>
                <w:ins w:id="449" w:author="kato hiroaki" w:date="2021-05-20T15:49:00Z"/>
                <w:rFonts w:ascii="ＭＳ Ｐゴシック" w:eastAsia="ＭＳ Ｐゴシック" w:hAnsi="ＭＳ Ｐゴシック"/>
                <w:sz w:val="24"/>
                <w:szCs w:val="24"/>
              </w:rPr>
            </w:pPr>
            <w:ins w:id="450" w:author="kato hiroaki" w:date="2021-05-20T15:51:00Z">
              <w:r w:rsidRPr="00A36179">
                <w:rPr>
                  <w:rFonts w:ascii="ＭＳ Ｐゴシック" w:eastAsia="ＭＳ Ｐゴシック" w:hAnsi="ＭＳ Ｐゴシック"/>
                  <w:sz w:val="24"/>
                  <w:szCs w:val="24"/>
                </w:rPr>
                <w:t>Spectron</w:t>
              </w:r>
            </w:ins>
          </w:p>
        </w:tc>
        <w:tc>
          <w:tcPr>
            <w:tcW w:w="2835" w:type="dxa"/>
          </w:tcPr>
          <w:p w14:paraId="2EA3D401" w14:textId="598F7604" w:rsidR="00933EAC" w:rsidRPr="00A36179" w:rsidRDefault="00933EAC" w:rsidP="00933EAC">
            <w:pPr>
              <w:rPr>
                <w:ins w:id="451" w:author="kato hiroaki" w:date="2021-05-21T09:14:00Z"/>
                <w:rFonts w:ascii="ＭＳ Ｐゴシック" w:eastAsia="ＭＳ Ｐゴシック" w:hAnsi="ＭＳ Ｐゴシック"/>
                <w:sz w:val="24"/>
                <w:szCs w:val="24"/>
              </w:rPr>
            </w:pPr>
            <w:ins w:id="452" w:author="kato hiroaki" w:date="2021-05-21T09:21:00Z">
              <w:r>
                <w:rPr>
                  <w:rFonts w:ascii="ＭＳ Ｐゴシック" w:eastAsia="ＭＳ Ｐゴシック" w:hAnsi="ＭＳ Ｐゴシック" w:hint="eastAsia"/>
                  <w:sz w:val="24"/>
                  <w:szCs w:val="24"/>
                </w:rPr>
                <w:t>v</w:t>
              </w:r>
            </w:ins>
            <w:ins w:id="453" w:author="kato hiroaki" w:date="2021-05-21T09:22:00Z">
              <w:r w:rsidRPr="00933EAC">
                <w:rPr>
                  <w:rFonts w:ascii="ＭＳ Ｐゴシック" w:eastAsia="ＭＳ Ｐゴシック" w:hAnsi="ＭＳ Ｐゴシック"/>
                  <w:sz w:val="24"/>
                  <w:szCs w:val="24"/>
                </w:rPr>
                <w:t>14.0.0</w:t>
              </w:r>
            </w:ins>
          </w:p>
        </w:tc>
      </w:tr>
    </w:tbl>
    <w:p w14:paraId="1A57232D" w14:textId="038D100C" w:rsidR="00CE082B" w:rsidRPr="00837610" w:rsidRDefault="00777681" w:rsidP="00C6023A">
      <w:pPr>
        <w:pStyle w:val="1"/>
        <w:numPr>
          <w:ilvl w:val="0"/>
          <w:numId w:val="9"/>
        </w:numPr>
        <w:rPr>
          <w:ins w:id="454" w:author="kato hiroaki" w:date="2021-05-20T14:26:00Z"/>
          <w:sz w:val="48"/>
          <w:szCs w:val="48"/>
        </w:rPr>
      </w:pPr>
      <w:ins w:id="455" w:author="kato hiroaki" w:date="2021-05-20T14:10:00Z">
        <w:r w:rsidRPr="00837610">
          <w:rPr>
            <w:rStyle w:val="20"/>
            <w:rFonts w:hint="eastAsia"/>
            <w:rPrChange w:id="456" w:author="kato hiroaki" w:date="2021-05-21T13:35:00Z">
              <w:rPr>
                <w:rFonts w:hint="eastAsia"/>
                <w:sz w:val="48"/>
                <w:szCs w:val="48"/>
              </w:rPr>
            </w:rPrChange>
          </w:rPr>
          <w:t>システム</w:t>
        </w:r>
      </w:ins>
      <w:ins w:id="457" w:author="kato hiroaki" w:date="2021-05-20T15:46:00Z">
        <w:r w:rsidR="001222D4" w:rsidRPr="00837610">
          <w:rPr>
            <w:rStyle w:val="20"/>
            <w:rFonts w:hint="eastAsia"/>
            <w:sz w:val="48"/>
            <w:szCs w:val="48"/>
          </w:rPr>
          <w:t>開発</w:t>
        </w:r>
      </w:ins>
      <w:ins w:id="458" w:author="kato hiroaki" w:date="2021-05-20T14:09:00Z">
        <w:r w:rsidRPr="00837610">
          <w:rPr>
            <w:rStyle w:val="20"/>
            <w:rFonts w:hint="eastAsia"/>
            <w:rPrChange w:id="459" w:author="kato hiroaki" w:date="2021-05-21T13:35:00Z">
              <w:rPr>
                <w:rFonts w:hint="eastAsia"/>
                <w:sz w:val="48"/>
                <w:szCs w:val="48"/>
              </w:rPr>
            </w:rPrChange>
          </w:rPr>
          <w:t>環境</w:t>
        </w:r>
      </w:ins>
      <w:bookmarkEnd w:id="352"/>
      <w:ins w:id="460" w:author="kato hiroaki" w:date="2021-05-20T14:26:00Z">
        <w:r w:rsidR="00CE082B" w:rsidRPr="00837610">
          <w:rPr>
            <w:rStyle w:val="20"/>
            <w:sz w:val="48"/>
            <w:szCs w:val="48"/>
          </w:rPr>
          <w:br/>
        </w:r>
      </w:ins>
    </w:p>
    <w:p w14:paraId="65400630" w14:textId="6979FCAE" w:rsidR="00777681" w:rsidRPr="00CD62F7" w:rsidRDefault="00C07F5D">
      <w:pPr>
        <w:pStyle w:val="1"/>
        <w:rPr>
          <w:sz w:val="48"/>
          <w:szCs w:val="48"/>
          <w:rPrChange w:id="461" w:author="kato hiroaki" w:date="2021-05-20T14:23:00Z">
            <w:rPr>
              <w:rFonts w:asciiTheme="majorHAnsi" w:eastAsiaTheme="majorEastAsia" w:hAnsiTheme="majorHAnsi" w:cstheme="majorBidi"/>
              <w:sz w:val="24"/>
              <w:szCs w:val="24"/>
            </w:rPr>
          </w:rPrChange>
        </w:rPr>
        <w:pPrChange w:id="462" w:author="kato hiroaki" w:date="2021-05-20T14:27:00Z">
          <w:pPr>
            <w:pStyle w:val="a3"/>
            <w:widowControl/>
            <w:ind w:leftChars="0" w:left="420"/>
            <w:jc w:val="left"/>
          </w:pPr>
        </w:pPrChange>
      </w:pPr>
      <w:del w:id="463" w:author="kato hiroaki" w:date="2021-05-20T14:02:00Z">
        <w:r w:rsidRPr="00485F45" w:rsidDel="00A16983">
          <w:br/>
        </w:r>
      </w:del>
    </w:p>
    <w:sectPr w:rsidR="00777681" w:rsidRPr="00CD62F7" w:rsidSect="00B45F65">
      <w:footerReference w:type="default" r:id="rId28"/>
      <w:pgSz w:w="11906" w:h="16838" w:code="9"/>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974053B" w14:textId="77777777" w:rsidR="001032FC" w:rsidRDefault="001032FC" w:rsidP="00E16A3A">
      <w:r>
        <w:separator/>
      </w:r>
    </w:p>
  </w:endnote>
  <w:endnote w:type="continuationSeparator" w:id="0">
    <w:p w14:paraId="6F5FA008" w14:textId="77777777" w:rsidR="001032FC" w:rsidRDefault="001032FC" w:rsidP="00E16A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ＭＳ Ｐゴシック">
    <w:panose1 w:val="020B0600070205080204"/>
    <w:charset w:val="80"/>
    <w:family w:val="modern"/>
    <w:pitch w:val="variable"/>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855809767"/>
      <w:docPartObj>
        <w:docPartGallery w:val="Page Numbers (Bottom of Page)"/>
        <w:docPartUnique/>
      </w:docPartObj>
    </w:sdtPr>
    <w:sdtEndPr/>
    <w:sdtContent>
      <w:p w14:paraId="5CC9E34C" w14:textId="50F1C77E" w:rsidR="00E16A3A" w:rsidRDefault="00E16A3A">
        <w:pPr>
          <w:pStyle w:val="a7"/>
          <w:jc w:val="center"/>
        </w:pPr>
        <w:r>
          <w:fldChar w:fldCharType="begin"/>
        </w:r>
        <w:r>
          <w:instrText>PAGE   \* MERGEFORMAT</w:instrText>
        </w:r>
        <w:r>
          <w:fldChar w:fldCharType="separate"/>
        </w:r>
        <w:r>
          <w:rPr>
            <w:lang w:val="ja-JP"/>
          </w:rPr>
          <w:t>2</w:t>
        </w:r>
        <w:r>
          <w:fldChar w:fldCharType="end"/>
        </w:r>
      </w:p>
    </w:sdtContent>
  </w:sdt>
  <w:p w14:paraId="5710568F" w14:textId="77777777" w:rsidR="00E16A3A" w:rsidRDefault="00E16A3A">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E6D3F7" w14:textId="77777777" w:rsidR="001032FC" w:rsidRDefault="001032FC" w:rsidP="00E16A3A">
      <w:r>
        <w:separator/>
      </w:r>
    </w:p>
  </w:footnote>
  <w:footnote w:type="continuationSeparator" w:id="0">
    <w:p w14:paraId="678FA38C" w14:textId="77777777" w:rsidR="001032FC" w:rsidRDefault="001032FC" w:rsidP="00E16A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2B0B49"/>
    <w:multiLevelType w:val="hybridMultilevel"/>
    <w:tmpl w:val="59F6853C"/>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1" w15:restartNumberingAfterBreak="0">
    <w:nsid w:val="06644A29"/>
    <w:multiLevelType w:val="hybridMultilevel"/>
    <w:tmpl w:val="7B76D6AA"/>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15:restartNumberingAfterBreak="0">
    <w:nsid w:val="1F105FE9"/>
    <w:multiLevelType w:val="hybridMultilevel"/>
    <w:tmpl w:val="6A06EDCC"/>
    <w:lvl w:ilvl="0" w:tplc="6C2891C2">
      <w:start w:val="1"/>
      <w:numFmt w:val="decimal"/>
      <w:lvlText w:val="%1."/>
      <w:lvlJc w:val="left"/>
      <w:pPr>
        <w:ind w:left="704"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3" w15:restartNumberingAfterBreak="0">
    <w:nsid w:val="4D0F70C7"/>
    <w:multiLevelType w:val="hybridMultilevel"/>
    <w:tmpl w:val="C7C6A816"/>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15:restartNumberingAfterBreak="0">
    <w:nsid w:val="4D1973FC"/>
    <w:multiLevelType w:val="hybridMultilevel"/>
    <w:tmpl w:val="BD5AB5E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4FCB5DAC"/>
    <w:multiLevelType w:val="hybridMultilevel"/>
    <w:tmpl w:val="B99AE39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15:restartNumberingAfterBreak="0">
    <w:nsid w:val="622D1860"/>
    <w:multiLevelType w:val="hybridMultilevel"/>
    <w:tmpl w:val="8D9E491E"/>
    <w:lvl w:ilvl="0" w:tplc="6C2891C2">
      <w:start w:val="1"/>
      <w:numFmt w:val="decimal"/>
      <w:lvlText w:val="%1."/>
      <w:lvlJc w:val="left"/>
      <w:pPr>
        <w:ind w:left="84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abstractNum w:abstractNumId="7" w15:restartNumberingAfterBreak="0">
    <w:nsid w:val="718139B8"/>
    <w:multiLevelType w:val="hybridMultilevel"/>
    <w:tmpl w:val="2FC625D0"/>
    <w:lvl w:ilvl="0" w:tplc="6C2891C2">
      <w:start w:val="1"/>
      <w:numFmt w:val="decimal"/>
      <w:lvlText w:val="%1."/>
      <w:lvlJc w:val="left"/>
      <w:pPr>
        <w:ind w:left="420"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768D4E78"/>
    <w:multiLevelType w:val="hybridMultilevel"/>
    <w:tmpl w:val="B41ABC62"/>
    <w:lvl w:ilvl="0" w:tplc="19203BC4">
      <w:start w:val="1"/>
      <w:numFmt w:val="decimal"/>
      <w:lvlText w:val="%1."/>
      <w:lvlJc w:val="left"/>
      <w:pPr>
        <w:ind w:left="846" w:hanging="420"/>
      </w:pPr>
      <w:rPr>
        <w:rFonts w:ascii="ＭＳ Ｐゴシック" w:eastAsia="ＭＳ Ｐゴシック" w:hAnsi="ＭＳ Ｐゴシック"/>
        <w:sz w:val="48"/>
        <w:szCs w:val="48"/>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7C657D8D"/>
    <w:multiLevelType w:val="hybridMultilevel"/>
    <w:tmpl w:val="6982365A"/>
    <w:lvl w:ilvl="0" w:tplc="81087266">
      <w:start w:val="1"/>
      <w:numFmt w:val="decimal"/>
      <w:lvlText w:val="%1."/>
      <w:lvlJc w:val="left"/>
      <w:pPr>
        <w:ind w:left="846" w:hanging="420"/>
      </w:pPr>
      <w:rPr>
        <w:rFonts w:ascii="ＭＳ Ｐゴシック" w:eastAsia="ＭＳ Ｐゴシック" w:hAnsi="ＭＳ Ｐゴシック"/>
      </w:rPr>
    </w:lvl>
    <w:lvl w:ilvl="1" w:tplc="04090017">
      <w:start w:val="1"/>
      <w:numFmt w:val="aiueoFullWidth"/>
      <w:lvlText w:val="(%2)"/>
      <w:lvlJc w:val="left"/>
      <w:pPr>
        <w:ind w:left="1260" w:hanging="420"/>
      </w:pPr>
    </w:lvl>
    <w:lvl w:ilvl="2" w:tplc="04090011" w:tentative="1">
      <w:start w:val="1"/>
      <w:numFmt w:val="decimalEnclosedCircle"/>
      <w:lvlText w:val="%3"/>
      <w:lvlJc w:val="left"/>
      <w:pPr>
        <w:ind w:left="1680" w:hanging="420"/>
      </w:pPr>
    </w:lvl>
    <w:lvl w:ilvl="3" w:tplc="0409000F" w:tentative="1">
      <w:start w:val="1"/>
      <w:numFmt w:val="decimal"/>
      <w:lvlText w:val="%4."/>
      <w:lvlJc w:val="left"/>
      <w:pPr>
        <w:ind w:left="2100" w:hanging="420"/>
      </w:pPr>
    </w:lvl>
    <w:lvl w:ilvl="4" w:tplc="04090017" w:tentative="1">
      <w:start w:val="1"/>
      <w:numFmt w:val="aiueoFullWidth"/>
      <w:lvlText w:val="(%5)"/>
      <w:lvlJc w:val="left"/>
      <w:pPr>
        <w:ind w:left="2520" w:hanging="420"/>
      </w:pPr>
    </w:lvl>
    <w:lvl w:ilvl="5" w:tplc="04090011" w:tentative="1">
      <w:start w:val="1"/>
      <w:numFmt w:val="decimalEnclosedCircle"/>
      <w:lvlText w:val="%6"/>
      <w:lvlJc w:val="left"/>
      <w:pPr>
        <w:ind w:left="2940" w:hanging="420"/>
      </w:pPr>
    </w:lvl>
    <w:lvl w:ilvl="6" w:tplc="0409000F" w:tentative="1">
      <w:start w:val="1"/>
      <w:numFmt w:val="decimal"/>
      <w:lvlText w:val="%7."/>
      <w:lvlJc w:val="left"/>
      <w:pPr>
        <w:ind w:left="3360" w:hanging="420"/>
      </w:pPr>
    </w:lvl>
    <w:lvl w:ilvl="7" w:tplc="04090017" w:tentative="1">
      <w:start w:val="1"/>
      <w:numFmt w:val="aiueoFullWidth"/>
      <w:lvlText w:val="(%8)"/>
      <w:lvlJc w:val="left"/>
      <w:pPr>
        <w:ind w:left="3780" w:hanging="420"/>
      </w:pPr>
    </w:lvl>
    <w:lvl w:ilvl="8" w:tplc="04090011" w:tentative="1">
      <w:start w:val="1"/>
      <w:numFmt w:val="decimalEnclosedCircle"/>
      <w:lvlText w:val="%9"/>
      <w:lvlJc w:val="left"/>
      <w:pPr>
        <w:ind w:left="4200" w:hanging="420"/>
      </w:pPr>
    </w:lvl>
  </w:abstractNum>
  <w:num w:numId="1">
    <w:abstractNumId w:val="2"/>
  </w:num>
  <w:num w:numId="2">
    <w:abstractNumId w:val="4"/>
  </w:num>
  <w:num w:numId="3">
    <w:abstractNumId w:val="1"/>
  </w:num>
  <w:num w:numId="4">
    <w:abstractNumId w:val="7"/>
  </w:num>
  <w:num w:numId="5">
    <w:abstractNumId w:val="3"/>
  </w:num>
  <w:num w:numId="6">
    <w:abstractNumId w:val="5"/>
  </w:num>
  <w:num w:numId="7">
    <w:abstractNumId w:val="6"/>
  </w:num>
  <w:num w:numId="8">
    <w:abstractNumId w:val="0"/>
  </w:num>
  <w:num w:numId="9">
    <w:abstractNumId w:val="9"/>
  </w:num>
  <w:num w:numId="10">
    <w:abstractNumId w:val="8"/>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kato hiroaki">
    <w15:presenceInfo w15:providerId="Windows Live" w15:userId="3a4f2f6854c1ba6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dirty"/>
  <w:trackRevisions/>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2FD"/>
    <w:rsid w:val="000656CA"/>
    <w:rsid w:val="00074C49"/>
    <w:rsid w:val="000A1907"/>
    <w:rsid w:val="001032FC"/>
    <w:rsid w:val="001222D4"/>
    <w:rsid w:val="00292D09"/>
    <w:rsid w:val="00297824"/>
    <w:rsid w:val="002B6F03"/>
    <w:rsid w:val="00371E4F"/>
    <w:rsid w:val="003D0638"/>
    <w:rsid w:val="00407BBC"/>
    <w:rsid w:val="00452082"/>
    <w:rsid w:val="00461BDD"/>
    <w:rsid w:val="004731B9"/>
    <w:rsid w:val="00485F45"/>
    <w:rsid w:val="005269A1"/>
    <w:rsid w:val="005A18F2"/>
    <w:rsid w:val="00616238"/>
    <w:rsid w:val="0068725F"/>
    <w:rsid w:val="0069712B"/>
    <w:rsid w:val="0070516C"/>
    <w:rsid w:val="007423B5"/>
    <w:rsid w:val="00771511"/>
    <w:rsid w:val="00777681"/>
    <w:rsid w:val="007A0A50"/>
    <w:rsid w:val="007E72FD"/>
    <w:rsid w:val="00837610"/>
    <w:rsid w:val="00872855"/>
    <w:rsid w:val="008C4031"/>
    <w:rsid w:val="008E36D3"/>
    <w:rsid w:val="008E4672"/>
    <w:rsid w:val="00933EAC"/>
    <w:rsid w:val="009620E6"/>
    <w:rsid w:val="009D4C83"/>
    <w:rsid w:val="009E4CF7"/>
    <w:rsid w:val="00A16983"/>
    <w:rsid w:val="00A3110F"/>
    <w:rsid w:val="00A36179"/>
    <w:rsid w:val="00A64B83"/>
    <w:rsid w:val="00B337E0"/>
    <w:rsid w:val="00B347F3"/>
    <w:rsid w:val="00B44261"/>
    <w:rsid w:val="00B45F65"/>
    <w:rsid w:val="00B76409"/>
    <w:rsid w:val="00BA28F3"/>
    <w:rsid w:val="00BC2104"/>
    <w:rsid w:val="00C07F5D"/>
    <w:rsid w:val="00C6023A"/>
    <w:rsid w:val="00C6106E"/>
    <w:rsid w:val="00CD62F7"/>
    <w:rsid w:val="00CE082B"/>
    <w:rsid w:val="00D33FBC"/>
    <w:rsid w:val="00D6348D"/>
    <w:rsid w:val="00D81623"/>
    <w:rsid w:val="00DC6250"/>
    <w:rsid w:val="00E16A3A"/>
    <w:rsid w:val="00E24C1B"/>
    <w:rsid w:val="00E564B9"/>
    <w:rsid w:val="00E57F34"/>
    <w:rsid w:val="00EE6E27"/>
    <w:rsid w:val="00F17CD7"/>
    <w:rsid w:val="00F20D13"/>
    <w:rsid w:val="00F356F0"/>
    <w:rsid w:val="00F9255A"/>
    <w:rsid w:val="00FE51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0F3F82C2"/>
  <w15:chartTrackingRefBased/>
  <w15:docId w15:val="{AEE08814-281F-4C84-AF10-546E7AA5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7E72FD"/>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3D0638"/>
    <w:pPr>
      <w:keepNext/>
      <w:outlineLvl w:val="1"/>
    </w:pPr>
    <w:rPr>
      <w:rFonts w:asciiTheme="majorHAnsi" w:eastAsia="ＭＳ Ｐゴシック" w:hAnsiTheme="majorHAnsi" w:cstheme="majorBidi"/>
    </w:rPr>
  </w:style>
  <w:style w:type="paragraph" w:styleId="3">
    <w:name w:val="heading 3"/>
    <w:basedOn w:val="a"/>
    <w:next w:val="a"/>
    <w:link w:val="30"/>
    <w:uiPriority w:val="9"/>
    <w:unhideWhenUsed/>
    <w:qFormat/>
    <w:rsid w:val="003D0638"/>
    <w:pPr>
      <w:keepNext/>
      <w:ind w:leftChars="400" w:left="400"/>
      <w:outlineLvl w:val="2"/>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7E72FD"/>
    <w:rPr>
      <w:rFonts w:asciiTheme="majorHAnsi" w:eastAsiaTheme="majorEastAsia" w:hAnsiTheme="majorHAnsi" w:cstheme="majorBidi"/>
      <w:sz w:val="24"/>
      <w:szCs w:val="24"/>
    </w:rPr>
  </w:style>
  <w:style w:type="character" w:customStyle="1" w:styleId="20">
    <w:name w:val="見出し 2 (文字)"/>
    <w:basedOn w:val="a0"/>
    <w:link w:val="2"/>
    <w:uiPriority w:val="9"/>
    <w:rsid w:val="003D0638"/>
    <w:rPr>
      <w:rFonts w:asciiTheme="majorHAnsi" w:eastAsia="ＭＳ Ｐゴシック" w:hAnsiTheme="majorHAnsi" w:cstheme="majorBidi"/>
    </w:rPr>
  </w:style>
  <w:style w:type="paragraph" w:styleId="a3">
    <w:name w:val="List Paragraph"/>
    <w:basedOn w:val="a"/>
    <w:uiPriority w:val="34"/>
    <w:qFormat/>
    <w:rsid w:val="007E72FD"/>
    <w:pPr>
      <w:ind w:leftChars="400" w:left="840"/>
    </w:pPr>
  </w:style>
  <w:style w:type="character" w:customStyle="1" w:styleId="30">
    <w:name w:val="見出し 3 (文字)"/>
    <w:basedOn w:val="a0"/>
    <w:link w:val="3"/>
    <w:uiPriority w:val="9"/>
    <w:rsid w:val="003D0638"/>
    <w:rPr>
      <w:rFonts w:asciiTheme="majorHAnsi" w:eastAsiaTheme="majorEastAsia" w:hAnsiTheme="majorHAnsi" w:cstheme="majorBidi"/>
    </w:rPr>
  </w:style>
  <w:style w:type="table" w:styleId="a4">
    <w:name w:val="Table Grid"/>
    <w:basedOn w:val="a1"/>
    <w:uiPriority w:val="39"/>
    <w:rsid w:val="00B45F6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E16A3A"/>
    <w:pPr>
      <w:tabs>
        <w:tab w:val="center" w:pos="4252"/>
        <w:tab w:val="right" w:pos="8504"/>
      </w:tabs>
      <w:snapToGrid w:val="0"/>
    </w:pPr>
  </w:style>
  <w:style w:type="character" w:customStyle="1" w:styleId="a6">
    <w:name w:val="ヘッダー (文字)"/>
    <w:basedOn w:val="a0"/>
    <w:link w:val="a5"/>
    <w:uiPriority w:val="99"/>
    <w:rsid w:val="00E16A3A"/>
  </w:style>
  <w:style w:type="paragraph" w:styleId="a7">
    <w:name w:val="footer"/>
    <w:basedOn w:val="a"/>
    <w:link w:val="a8"/>
    <w:uiPriority w:val="99"/>
    <w:unhideWhenUsed/>
    <w:rsid w:val="00E16A3A"/>
    <w:pPr>
      <w:tabs>
        <w:tab w:val="center" w:pos="4252"/>
        <w:tab w:val="right" w:pos="8504"/>
      </w:tabs>
      <w:snapToGrid w:val="0"/>
    </w:pPr>
  </w:style>
  <w:style w:type="character" w:customStyle="1" w:styleId="a8">
    <w:name w:val="フッター (文字)"/>
    <w:basedOn w:val="a0"/>
    <w:link w:val="a7"/>
    <w:uiPriority w:val="99"/>
    <w:rsid w:val="00E16A3A"/>
  </w:style>
  <w:style w:type="paragraph" w:styleId="a9">
    <w:name w:val="TOC Heading"/>
    <w:basedOn w:val="1"/>
    <w:next w:val="a"/>
    <w:uiPriority w:val="39"/>
    <w:unhideWhenUsed/>
    <w:qFormat/>
    <w:rsid w:val="00297824"/>
    <w:pPr>
      <w:keepLines/>
      <w:widowControl/>
      <w:spacing w:before="240" w:line="259" w:lineRule="auto"/>
      <w:jc w:val="left"/>
      <w:outlineLvl w:val="9"/>
    </w:pPr>
    <w:rPr>
      <w:color w:val="2F5496" w:themeColor="accent1" w:themeShade="BF"/>
      <w:kern w:val="0"/>
      <w:sz w:val="32"/>
      <w:szCs w:val="32"/>
    </w:rPr>
  </w:style>
  <w:style w:type="paragraph" w:styleId="21">
    <w:name w:val="toc 2"/>
    <w:basedOn w:val="a"/>
    <w:next w:val="a"/>
    <w:autoRedefine/>
    <w:uiPriority w:val="39"/>
    <w:unhideWhenUsed/>
    <w:rsid w:val="00297824"/>
    <w:pPr>
      <w:ind w:leftChars="100" w:left="210"/>
    </w:pPr>
  </w:style>
  <w:style w:type="character" w:styleId="aa">
    <w:name w:val="Hyperlink"/>
    <w:basedOn w:val="a0"/>
    <w:uiPriority w:val="99"/>
    <w:unhideWhenUsed/>
    <w:rsid w:val="00297824"/>
    <w:rPr>
      <w:color w:val="0563C1" w:themeColor="hyperlink"/>
      <w:u w:val="single"/>
    </w:rPr>
  </w:style>
  <w:style w:type="paragraph" w:styleId="11">
    <w:name w:val="toc 1"/>
    <w:basedOn w:val="a"/>
    <w:next w:val="a"/>
    <w:autoRedefine/>
    <w:uiPriority w:val="39"/>
    <w:unhideWhenUsed/>
    <w:rsid w:val="0069712B"/>
    <w:pPr>
      <w:widowControl/>
      <w:spacing w:after="100" w:line="259" w:lineRule="auto"/>
      <w:jc w:val="left"/>
    </w:pPr>
    <w:rPr>
      <w:rFonts w:cs="Times New Roman"/>
      <w:kern w:val="0"/>
      <w:sz w:val="22"/>
    </w:rPr>
  </w:style>
  <w:style w:type="paragraph" w:styleId="31">
    <w:name w:val="toc 3"/>
    <w:basedOn w:val="a"/>
    <w:next w:val="a"/>
    <w:autoRedefine/>
    <w:uiPriority w:val="39"/>
    <w:unhideWhenUsed/>
    <w:rsid w:val="0069712B"/>
    <w:pPr>
      <w:widowControl/>
      <w:spacing w:after="100" w:line="259" w:lineRule="auto"/>
      <w:ind w:left="440"/>
      <w:jc w:val="left"/>
    </w:pPr>
    <w:rPr>
      <w:rFonts w:cs="Times New Roman"/>
      <w:kern w:val="0"/>
      <w:sz w:val="22"/>
    </w:rPr>
  </w:style>
  <w:style w:type="paragraph" w:styleId="ab">
    <w:name w:val="Balloon Text"/>
    <w:basedOn w:val="a"/>
    <w:link w:val="ac"/>
    <w:uiPriority w:val="99"/>
    <w:semiHidden/>
    <w:unhideWhenUsed/>
    <w:rsid w:val="0069712B"/>
    <w:rPr>
      <w:rFonts w:asciiTheme="majorHAnsi" w:eastAsiaTheme="majorEastAsia" w:hAnsiTheme="majorHAnsi" w:cstheme="majorBidi"/>
      <w:sz w:val="18"/>
      <w:szCs w:val="18"/>
    </w:rPr>
  </w:style>
  <w:style w:type="character" w:customStyle="1" w:styleId="ac">
    <w:name w:val="吹き出し (文字)"/>
    <w:basedOn w:val="a0"/>
    <w:link w:val="ab"/>
    <w:uiPriority w:val="99"/>
    <w:semiHidden/>
    <w:rsid w:val="0069712B"/>
    <w:rPr>
      <w:rFonts w:asciiTheme="majorHAnsi" w:eastAsiaTheme="majorEastAsia" w:hAnsiTheme="majorHAnsi" w:cstheme="majorBidi"/>
      <w:sz w:val="18"/>
      <w:szCs w:val="18"/>
    </w:rPr>
  </w:style>
  <w:style w:type="paragraph" w:styleId="ad">
    <w:name w:val="No Spacing"/>
    <w:uiPriority w:val="1"/>
    <w:qFormat/>
    <w:rsid w:val="00616238"/>
    <w:pPr>
      <w:widowControl w:val="0"/>
      <w:jc w:val="both"/>
    </w:pPr>
  </w:style>
  <w:style w:type="character" w:styleId="ae">
    <w:name w:val="Subtle Emphasis"/>
    <w:basedOn w:val="a0"/>
    <w:uiPriority w:val="19"/>
    <w:qFormat/>
    <w:rsid w:val="004731B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0135873">
      <w:bodyDiv w:val="1"/>
      <w:marLeft w:val="0"/>
      <w:marRight w:val="0"/>
      <w:marTop w:val="0"/>
      <w:marBottom w:val="0"/>
      <w:divBdr>
        <w:top w:val="none" w:sz="0" w:space="0" w:color="auto"/>
        <w:left w:val="none" w:sz="0" w:space="0" w:color="auto"/>
        <w:bottom w:val="none" w:sz="0" w:space="0" w:color="auto"/>
        <w:right w:val="none" w:sz="0" w:space="0" w:color="auto"/>
      </w:divBdr>
    </w:div>
    <w:div w:id="1190028717">
      <w:bodyDiv w:val="1"/>
      <w:marLeft w:val="0"/>
      <w:marRight w:val="0"/>
      <w:marTop w:val="0"/>
      <w:marBottom w:val="0"/>
      <w:divBdr>
        <w:top w:val="none" w:sz="0" w:space="0" w:color="auto"/>
        <w:left w:val="none" w:sz="0" w:space="0" w:color="auto"/>
        <w:bottom w:val="none" w:sz="0" w:space="0" w:color="auto"/>
        <w:right w:val="none" w:sz="0" w:space="0" w:color="auto"/>
      </w:divBdr>
    </w:div>
    <w:div w:id="1687444810">
      <w:bodyDiv w:val="1"/>
      <w:marLeft w:val="0"/>
      <w:marRight w:val="0"/>
      <w:marTop w:val="0"/>
      <w:marBottom w:val="0"/>
      <w:divBdr>
        <w:top w:val="none" w:sz="0" w:space="0" w:color="auto"/>
        <w:left w:val="none" w:sz="0" w:space="0" w:color="auto"/>
        <w:bottom w:val="none" w:sz="0" w:space="0" w:color="auto"/>
        <w:right w:val="none" w:sz="0" w:space="0" w:color="auto"/>
      </w:divBdr>
      <w:divsChild>
        <w:div w:id="61099022">
          <w:marLeft w:val="0"/>
          <w:marRight w:val="0"/>
          <w:marTop w:val="0"/>
          <w:marBottom w:val="0"/>
          <w:divBdr>
            <w:top w:val="none" w:sz="0" w:space="0" w:color="auto"/>
            <w:left w:val="none" w:sz="0" w:space="0" w:color="auto"/>
            <w:bottom w:val="none" w:sz="0" w:space="0" w:color="auto"/>
            <w:right w:val="none" w:sz="0" w:space="0" w:color="auto"/>
          </w:divBdr>
          <w:divsChild>
            <w:div w:id="51866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svg"/><Relationship Id="rId25" Type="http://schemas.openxmlformats.org/officeDocument/2006/relationships/image" Target="media/image18.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image" Target="media/image17.jpe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svg"/><Relationship Id="rId30" Type="http://schemas.microsoft.com/office/2011/relationships/people" Target="peop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4D706DB-65CF-4530-998D-2C7E7E894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552</TotalTime>
  <Pages>7</Pages>
  <Words>282</Words>
  <Characters>1612</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kato hiroaki</dc:creator>
  <cp:keywords/>
  <dc:description/>
  <cp:lastModifiedBy>kato hiroaki</cp:lastModifiedBy>
  <cp:revision>42</cp:revision>
  <dcterms:created xsi:type="dcterms:W3CDTF">2021-05-20T02:09:00Z</dcterms:created>
  <dcterms:modified xsi:type="dcterms:W3CDTF">2021-05-27T07:12:00Z</dcterms:modified>
</cp:coreProperties>
</file>